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A4CF" w14:textId="58ED4687" w:rsidR="007105E0" w:rsidRPr="00CE0763" w:rsidRDefault="007105E0">
      <w:pPr>
        <w:spacing w:after="0" w:line="480" w:lineRule="auto"/>
        <w:rPr>
          <w:rFonts w:ascii="Arial" w:eastAsia="Arial" w:hAnsi="Arial" w:cs="Arial"/>
          <w:b/>
        </w:rPr>
      </w:pPr>
      <w:commentRangeStart w:id="0"/>
      <w:commentRangeStart w:id="1"/>
      <w:r w:rsidRPr="00CE0763">
        <w:rPr>
          <w:rFonts w:ascii="Arial" w:eastAsia="Arial" w:hAnsi="Arial" w:cs="Arial"/>
          <w:b/>
        </w:rPr>
        <w:t>I</w:t>
      </w:r>
      <w:commentRangeEnd w:id="0"/>
      <w:r w:rsidR="000D669F" w:rsidRPr="00CE0763">
        <w:rPr>
          <w:rStyle w:val="CommentReference"/>
          <w:rFonts w:ascii="Arial" w:hAnsi="Arial" w:cs="Arial"/>
          <w:sz w:val="22"/>
          <w:szCs w:val="22"/>
        </w:rPr>
        <w:commentReference w:id="0"/>
      </w:r>
      <w:commentRangeEnd w:id="1"/>
      <w:r w:rsidR="00FD601F" w:rsidRPr="00CE0763">
        <w:rPr>
          <w:rStyle w:val="CommentReference"/>
          <w:rFonts w:ascii="Arial" w:hAnsi="Arial" w:cs="Arial"/>
          <w:sz w:val="22"/>
          <w:szCs w:val="22"/>
        </w:rPr>
        <w:commentReference w:id="1"/>
      </w:r>
      <w:r w:rsidRPr="00CE0763">
        <w:rPr>
          <w:rFonts w:ascii="Arial" w:eastAsia="Arial" w:hAnsi="Arial" w:cs="Arial"/>
          <w:b/>
        </w:rPr>
        <w:t>NTRODUCTIO</w:t>
      </w:r>
      <w:commentRangeStart w:id="2"/>
      <w:r w:rsidRPr="00CE0763">
        <w:rPr>
          <w:rFonts w:ascii="Arial" w:eastAsia="Arial" w:hAnsi="Arial" w:cs="Arial"/>
          <w:b/>
        </w:rPr>
        <w:t>N</w:t>
      </w:r>
      <w:commentRangeEnd w:id="2"/>
      <w:r w:rsidR="000427D7">
        <w:rPr>
          <w:rStyle w:val="CommentReference"/>
        </w:rPr>
        <w:commentReference w:id="2"/>
      </w:r>
    </w:p>
    <w:p w14:paraId="08DC8F88" w14:textId="723882DA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Background and Rationale</w:t>
      </w:r>
    </w:p>
    <w:p w14:paraId="15418132" w14:textId="2554CF4A" w:rsidR="00566DF4" w:rsidRDefault="00566DF4" w:rsidP="00CE0763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" w:author="Kelsey McCune" w:date="2024-08-03T19:09:00Z"/>
          <w:rFonts w:ascii="Arial" w:eastAsia="Times New Roman" w:hAnsi="Arial" w:cs="Arial"/>
        </w:rPr>
      </w:pPr>
      <w:ins w:id="4" w:author="Kelsey McCune" w:date="2024-08-03T19:04:00Z">
        <w:r>
          <w:rPr>
            <w:rFonts w:ascii="Arial" w:eastAsia="Times New Roman" w:hAnsi="Arial" w:cs="Arial"/>
          </w:rPr>
          <w:t xml:space="preserve">Anthropogenic changes to the environment are widespread and </w:t>
        </w:r>
      </w:ins>
      <w:ins w:id="5" w:author="Kelsey McCune" w:date="2024-08-03T19:05:00Z">
        <w:r>
          <w:rPr>
            <w:rFonts w:ascii="Arial" w:eastAsia="Times New Roman" w:hAnsi="Arial" w:cs="Arial"/>
          </w:rPr>
          <w:t xml:space="preserve">now </w:t>
        </w:r>
      </w:ins>
      <w:ins w:id="6" w:author="Kelsey McCune" w:date="2024-08-03T19:04:00Z">
        <w:r>
          <w:rPr>
            <w:rFonts w:ascii="Arial" w:eastAsia="Times New Roman" w:hAnsi="Arial" w:cs="Arial"/>
          </w:rPr>
          <w:t xml:space="preserve">affect </w:t>
        </w:r>
      </w:ins>
      <w:ins w:id="7" w:author="Kelsey McCune" w:date="2024-08-03T19:05:00Z">
        <w:r>
          <w:rPr>
            <w:rFonts w:ascii="Arial" w:eastAsia="Times New Roman" w:hAnsi="Arial" w:cs="Arial"/>
          </w:rPr>
          <w:t>all ecosystems on the planet (</w:t>
        </w:r>
      </w:ins>
      <w:ins w:id="8" w:author="Kelsey McCune" w:date="2024-08-09T13:31:00Z">
        <w:r w:rsidR="00B23082">
          <w:rPr>
            <w:rFonts w:ascii="Arial" w:eastAsia="Times New Roman" w:hAnsi="Arial" w:cs="Arial"/>
          </w:rPr>
          <w:t>Bowler et al. 2020</w:t>
        </w:r>
      </w:ins>
      <w:ins w:id="9" w:author="Kelsey McCune" w:date="2024-08-03T19:05:00Z">
        <w:r>
          <w:rPr>
            <w:rFonts w:ascii="Arial" w:eastAsia="Times New Roman" w:hAnsi="Arial" w:cs="Arial"/>
          </w:rPr>
          <w:t xml:space="preserve">). </w:t>
        </w:r>
      </w:ins>
      <w:ins w:id="10" w:author="Kelsey McCune" w:date="2024-08-03T19:07:00Z">
        <w:r>
          <w:rPr>
            <w:rFonts w:ascii="Arial" w:eastAsia="Times New Roman" w:hAnsi="Arial" w:cs="Arial"/>
          </w:rPr>
          <w:t>T</w:t>
        </w:r>
      </w:ins>
      <w:ins w:id="11" w:author="Kelsey McCune" w:date="2024-08-03T19:06:00Z">
        <w:r>
          <w:rPr>
            <w:rFonts w:ascii="Arial" w:eastAsia="Times New Roman" w:hAnsi="Arial" w:cs="Arial"/>
          </w:rPr>
          <w:t>he impacts</w:t>
        </w:r>
      </w:ins>
      <w:ins w:id="12" w:author="Kelsey McCune" w:date="2024-08-09T13:31:00Z">
        <w:r w:rsidR="00B23082">
          <w:rPr>
            <w:rFonts w:ascii="Arial" w:eastAsia="Times New Roman" w:hAnsi="Arial" w:cs="Arial"/>
          </w:rPr>
          <w:t xml:space="preserve"> on biodiversity</w:t>
        </w:r>
      </w:ins>
      <w:ins w:id="13" w:author="Kelsey McCune" w:date="2024-08-03T19:06:00Z">
        <w:r>
          <w:rPr>
            <w:rFonts w:ascii="Arial" w:eastAsia="Times New Roman" w:hAnsi="Arial" w:cs="Arial"/>
          </w:rPr>
          <w:t xml:space="preserve"> of </w:t>
        </w:r>
      </w:ins>
      <w:ins w:id="14" w:author="Kelsey McCune" w:date="2024-08-03T19:05:00Z">
        <w:r>
          <w:rPr>
            <w:rFonts w:ascii="Arial" w:eastAsia="Times New Roman" w:hAnsi="Arial" w:cs="Arial"/>
          </w:rPr>
          <w:t>intentional changes to the environment, like habitat destruction for development</w:t>
        </w:r>
      </w:ins>
      <w:ins w:id="15" w:author="Kelsey McCune" w:date="2024-08-03T19:06:00Z">
        <w:r>
          <w:rPr>
            <w:rFonts w:ascii="Arial" w:eastAsia="Times New Roman" w:hAnsi="Arial" w:cs="Arial"/>
          </w:rPr>
          <w:t xml:space="preserve">, are </w:t>
        </w:r>
      </w:ins>
      <w:ins w:id="16" w:author="Kelsey McCune" w:date="2024-08-09T13:31:00Z">
        <w:r w:rsidR="00B23082">
          <w:rPr>
            <w:rFonts w:ascii="Arial" w:eastAsia="Times New Roman" w:hAnsi="Arial" w:cs="Arial"/>
          </w:rPr>
          <w:t xml:space="preserve">relatively </w:t>
        </w:r>
      </w:ins>
      <w:ins w:id="17" w:author="Kelsey McCune" w:date="2024-08-03T19:06:00Z">
        <w:r>
          <w:rPr>
            <w:rFonts w:ascii="Arial" w:eastAsia="Times New Roman" w:hAnsi="Arial" w:cs="Arial"/>
          </w:rPr>
          <w:t>easy to detect</w:t>
        </w:r>
      </w:ins>
      <w:ins w:id="18" w:author="Kelsey McCune" w:date="2024-08-03T19:07:00Z">
        <w:r>
          <w:rPr>
            <w:rFonts w:ascii="Arial" w:eastAsia="Times New Roman" w:hAnsi="Arial" w:cs="Arial"/>
          </w:rPr>
          <w:t xml:space="preserve"> and quantify (</w:t>
        </w:r>
      </w:ins>
      <w:ins w:id="19" w:author="Kelsey McCune" w:date="2024-08-09T13:35:00Z">
        <w:r w:rsidR="00C73C0E">
          <w:rPr>
            <w:rFonts w:ascii="Arial" w:eastAsia="Times New Roman" w:hAnsi="Arial" w:cs="Arial"/>
          </w:rPr>
          <w:t>Aronson et al. 2014</w:t>
        </w:r>
      </w:ins>
      <w:ins w:id="20" w:author="Kelsey McCune" w:date="2024-08-03T19:07:00Z">
        <w:r>
          <w:rPr>
            <w:rFonts w:ascii="Arial" w:eastAsia="Times New Roman" w:hAnsi="Arial" w:cs="Arial"/>
          </w:rPr>
          <w:t>).</w:t>
        </w:r>
      </w:ins>
      <w:ins w:id="21" w:author="Kelsey McCune" w:date="2024-08-03T19:06:00Z">
        <w:r>
          <w:rPr>
            <w:rFonts w:ascii="Arial" w:eastAsia="Times New Roman" w:hAnsi="Arial" w:cs="Arial"/>
          </w:rPr>
          <w:t xml:space="preserve"> </w:t>
        </w:r>
      </w:ins>
      <w:ins w:id="22" w:author="Kelsey McCune" w:date="2024-08-03T19:07:00Z">
        <w:r>
          <w:rPr>
            <w:rFonts w:ascii="Arial" w:eastAsia="Times New Roman" w:hAnsi="Arial" w:cs="Arial"/>
          </w:rPr>
          <w:t xml:space="preserve">However, </w:t>
        </w:r>
      </w:ins>
      <w:ins w:id="23" w:author="Kelsey McCune" w:date="2024-08-03T19:06:00Z">
        <w:r>
          <w:rPr>
            <w:rFonts w:ascii="Arial" w:eastAsia="Times New Roman" w:hAnsi="Arial" w:cs="Arial"/>
          </w:rPr>
          <w:t xml:space="preserve">we are still learning about </w:t>
        </w:r>
      </w:ins>
      <w:ins w:id="24" w:author="Kelsey McCune" w:date="2024-08-03T19:07:00Z">
        <w:r>
          <w:rPr>
            <w:rFonts w:ascii="Arial" w:eastAsia="Times New Roman" w:hAnsi="Arial" w:cs="Arial"/>
          </w:rPr>
          <w:t xml:space="preserve">the scope and impact </w:t>
        </w:r>
      </w:ins>
      <w:ins w:id="25" w:author="Kelsey McCune" w:date="2024-08-08T09:08:00Z">
        <w:r w:rsidR="008B6811">
          <w:rPr>
            <w:rFonts w:ascii="Arial" w:eastAsia="Times New Roman" w:hAnsi="Arial" w:cs="Arial"/>
          </w:rPr>
          <w:t xml:space="preserve">on ecosystems </w:t>
        </w:r>
      </w:ins>
      <w:ins w:id="26" w:author="Kelsey McCune" w:date="2024-08-03T19:07:00Z">
        <w:r>
          <w:rPr>
            <w:rFonts w:ascii="Arial" w:eastAsia="Times New Roman" w:hAnsi="Arial" w:cs="Arial"/>
          </w:rPr>
          <w:t xml:space="preserve">of </w:t>
        </w:r>
      </w:ins>
      <w:ins w:id="27" w:author="Kelsey McCune" w:date="2024-08-03T19:06:00Z">
        <w:r>
          <w:rPr>
            <w:rFonts w:ascii="Arial" w:eastAsia="Times New Roman" w:hAnsi="Arial" w:cs="Arial"/>
          </w:rPr>
          <w:t>indirect anthropogenic effects</w:t>
        </w:r>
      </w:ins>
      <w:ins w:id="28" w:author="Kelsey McCune" w:date="2024-08-03T19:07:00Z">
        <w:r>
          <w:rPr>
            <w:rFonts w:ascii="Arial" w:eastAsia="Times New Roman" w:hAnsi="Arial" w:cs="Arial"/>
          </w:rPr>
          <w:t xml:space="preserve"> such as </w:t>
        </w:r>
      </w:ins>
      <w:ins w:id="29" w:author="Kelsey McCune" w:date="2024-08-09T13:32:00Z">
        <w:r w:rsidR="00C73C0E">
          <w:rPr>
            <w:rFonts w:ascii="Arial" w:eastAsia="Times New Roman" w:hAnsi="Arial" w:cs="Arial"/>
          </w:rPr>
          <w:t xml:space="preserve">chemical </w:t>
        </w:r>
      </w:ins>
      <w:ins w:id="30" w:author="Kelsey McCune" w:date="2024-08-03T19:07:00Z">
        <w:r>
          <w:rPr>
            <w:rFonts w:ascii="Arial" w:eastAsia="Times New Roman" w:hAnsi="Arial" w:cs="Arial"/>
          </w:rPr>
          <w:t xml:space="preserve">contamination from </w:t>
        </w:r>
      </w:ins>
      <w:ins w:id="31" w:author="Kelsey McCune" w:date="2024-08-03T19:09:00Z">
        <w:r>
          <w:rPr>
            <w:rFonts w:ascii="Arial" w:eastAsia="Times New Roman" w:hAnsi="Arial" w:cs="Arial"/>
          </w:rPr>
          <w:t>agricultural activities</w:t>
        </w:r>
      </w:ins>
      <w:ins w:id="32" w:author="Kelsey McCune" w:date="2024-08-09T13:32:00Z">
        <w:r w:rsidR="00C73C0E">
          <w:rPr>
            <w:rFonts w:ascii="Arial" w:eastAsia="Times New Roman" w:hAnsi="Arial" w:cs="Arial"/>
          </w:rPr>
          <w:t xml:space="preserve"> or pollution</w:t>
        </w:r>
      </w:ins>
      <w:ins w:id="33" w:author="Kelsey McCune" w:date="2024-08-03T19:07:00Z">
        <w:r>
          <w:rPr>
            <w:rFonts w:ascii="Arial" w:eastAsia="Times New Roman" w:hAnsi="Arial" w:cs="Arial"/>
          </w:rPr>
          <w:t>.</w:t>
        </w:r>
      </w:ins>
      <w:ins w:id="34" w:author="Kelsey McCune" w:date="2024-08-03T19:06:00Z">
        <w:r>
          <w:rPr>
            <w:rFonts w:ascii="Arial" w:eastAsia="Times New Roman" w:hAnsi="Arial" w:cs="Arial"/>
          </w:rPr>
          <w:t xml:space="preserve"> </w:t>
        </w:r>
      </w:ins>
    </w:p>
    <w:p w14:paraId="16675DC9" w14:textId="77777777" w:rsidR="00566DF4" w:rsidRPr="00CE0763" w:rsidRDefault="00566DF4" w:rsidP="00566DF4">
      <w:pPr>
        <w:numPr>
          <w:ilvl w:val="0"/>
          <w:numId w:val="1"/>
        </w:numPr>
        <w:spacing w:before="100" w:beforeAutospacing="1" w:after="100" w:afterAutospacing="1" w:line="240" w:lineRule="auto"/>
        <w:rPr>
          <w:moveTo w:id="35" w:author="Kelsey McCune" w:date="2024-08-03T19:09:00Z"/>
          <w:rFonts w:ascii="Arial" w:eastAsia="Times New Roman" w:hAnsi="Arial" w:cs="Arial"/>
        </w:rPr>
      </w:pPr>
      <w:moveToRangeStart w:id="36" w:author="Kelsey McCune" w:date="2024-08-03T19:09:00Z" w:name="move173604606"/>
      <w:moveTo w:id="37" w:author="Kelsey McCune" w:date="2024-08-03T19:09:00Z">
        <w:r w:rsidRPr="00CE0763">
          <w:rPr>
            <w:rFonts w:ascii="Arial" w:eastAsia="Times New Roman" w:hAnsi="Arial" w:cs="Arial"/>
            <w:b/>
            <w:bCs/>
          </w:rPr>
          <w:t>Overview of β-methylamino-L-alanine (BMAA)</w:t>
        </w:r>
      </w:moveTo>
    </w:p>
    <w:p w14:paraId="16859F8B" w14:textId="77777777" w:rsidR="00566DF4" w:rsidRDefault="00566DF4" w:rsidP="00566DF4">
      <w:pPr>
        <w:numPr>
          <w:ilvl w:val="1"/>
          <w:numId w:val="1"/>
        </w:numPr>
        <w:spacing w:before="100" w:beforeAutospacing="1" w:after="100" w:afterAutospacing="1" w:line="240" w:lineRule="auto"/>
        <w:rPr>
          <w:ins w:id="38" w:author="Kelsey McCune" w:date="2024-08-09T13:32:00Z"/>
          <w:rFonts w:ascii="Arial" w:eastAsia="Times New Roman" w:hAnsi="Arial" w:cs="Arial"/>
        </w:rPr>
      </w:pPr>
      <w:moveTo w:id="39" w:author="Kelsey McCune" w:date="2024-08-03T19:09:00Z">
        <w:r w:rsidRPr="00CE0763">
          <w:rPr>
            <w:rFonts w:ascii="Arial" w:eastAsia="Times New Roman" w:hAnsi="Arial" w:cs="Arial"/>
          </w:rPr>
          <w:t>Introduce BMAA, its sources (e.g., cyanobacteria), and general effects.</w:t>
        </w:r>
      </w:moveTo>
    </w:p>
    <w:p w14:paraId="4E7273B6" w14:textId="664DE269" w:rsidR="00C73C0E" w:rsidRPr="00CE0763" w:rsidDel="008D516A" w:rsidRDefault="00C73C0E" w:rsidP="00566DF4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40" w:author="Kelsey McCune" w:date="2024-08-09T13:36:00Z"/>
          <w:moveTo w:id="41" w:author="Kelsey McCune" w:date="2024-08-03T19:09:00Z"/>
          <w:rFonts w:ascii="Arial" w:eastAsia="Times New Roman" w:hAnsi="Arial" w:cs="Arial"/>
        </w:rPr>
      </w:pPr>
    </w:p>
    <w:p w14:paraId="1F4661D4" w14:textId="77777777" w:rsidR="00566DF4" w:rsidRPr="00CE0763" w:rsidRDefault="00566DF4" w:rsidP="00566DF4">
      <w:pPr>
        <w:numPr>
          <w:ilvl w:val="0"/>
          <w:numId w:val="1"/>
        </w:numPr>
        <w:spacing w:before="100" w:beforeAutospacing="1" w:after="100" w:afterAutospacing="1" w:line="240" w:lineRule="auto"/>
        <w:rPr>
          <w:moveTo w:id="42" w:author="Kelsey McCune" w:date="2024-08-03T19:09:00Z"/>
          <w:rFonts w:ascii="Arial" w:eastAsia="Times New Roman" w:hAnsi="Arial" w:cs="Arial"/>
        </w:rPr>
      </w:pPr>
      <w:moveTo w:id="43" w:author="Kelsey McCune" w:date="2024-08-03T19:09:00Z">
        <w:r w:rsidRPr="00CE0763">
          <w:rPr>
            <w:rFonts w:ascii="Arial" w:eastAsia="Times New Roman" w:hAnsi="Arial" w:cs="Arial"/>
            <w:b/>
            <w:bCs/>
          </w:rPr>
          <w:t>Environmental Relevance of BMAA</w:t>
        </w:r>
      </w:moveTo>
    </w:p>
    <w:p w14:paraId="6A23BCAF" w14:textId="77777777" w:rsidR="00566DF4" w:rsidRDefault="00566DF4" w:rsidP="00566DF4">
      <w:pPr>
        <w:numPr>
          <w:ilvl w:val="1"/>
          <w:numId w:val="1"/>
        </w:numPr>
        <w:spacing w:before="100" w:beforeAutospacing="1" w:after="100" w:afterAutospacing="1" w:line="240" w:lineRule="auto"/>
        <w:rPr>
          <w:moveTo w:id="44" w:author="Kelsey McCune" w:date="2024-08-03T19:09:00Z"/>
          <w:rFonts w:ascii="Arial" w:eastAsia="Times New Roman" w:hAnsi="Arial" w:cs="Arial"/>
        </w:rPr>
      </w:pPr>
      <w:moveTo w:id="45" w:author="Kelsey McCune" w:date="2024-08-03T19:09:00Z">
        <w:r w:rsidRPr="00CE0763">
          <w:rPr>
            <w:rFonts w:ascii="Arial" w:eastAsia="Times New Roman" w:hAnsi="Arial" w:cs="Arial"/>
          </w:rPr>
          <w:t>Explain the presence of BMAA in aquatic environments and potential behavioral impacts on aquatic life.</w:t>
        </w:r>
      </w:moveTo>
    </w:p>
    <w:p w14:paraId="780A6807" w14:textId="77777777" w:rsidR="00566DF4" w:rsidRDefault="00566DF4" w:rsidP="00566DF4">
      <w:pPr>
        <w:pStyle w:val="ListParagraph"/>
        <w:numPr>
          <w:ilvl w:val="2"/>
          <w:numId w:val="1"/>
        </w:numPr>
        <w:spacing w:after="0" w:line="240" w:lineRule="auto"/>
        <w:rPr>
          <w:moveTo w:id="46" w:author="Kelsey McCune" w:date="2024-08-03T19:09:00Z"/>
          <w:rFonts w:ascii="Arial" w:eastAsia="Arial" w:hAnsi="Arial" w:cs="Arial"/>
        </w:rPr>
      </w:pPr>
      <w:moveTo w:id="47" w:author="Kelsey McCune" w:date="2024-08-03T19:09:00Z">
        <w:r w:rsidRPr="00CE0763">
          <w:rPr>
            <w:rFonts w:ascii="Arial" w:eastAsia="Arial" w:hAnsi="Arial" w:cs="Arial"/>
          </w:rPr>
          <w:t>BMAA and its isomers have been detected in waterways (Al-</w:t>
        </w:r>
        <w:proofErr w:type="spellStart"/>
        <w:r w:rsidRPr="00CE0763">
          <w:rPr>
            <w:rFonts w:ascii="Arial" w:eastAsia="Arial" w:hAnsi="Arial" w:cs="Arial"/>
          </w:rPr>
          <w:t>Sammak</w:t>
        </w:r>
        <w:proofErr w:type="spellEnd"/>
        <w:r w:rsidRPr="00CE0763">
          <w:rPr>
            <w:rFonts w:ascii="Arial" w:eastAsia="Arial" w:hAnsi="Arial" w:cs="Arial"/>
          </w:rPr>
          <w:t xml:space="preserve"> et al., 2014; </w:t>
        </w:r>
        <w:proofErr w:type="spellStart"/>
        <w:r w:rsidRPr="00CE0763">
          <w:rPr>
            <w:rFonts w:ascii="Arial" w:eastAsia="Arial" w:hAnsi="Arial" w:cs="Arial"/>
          </w:rPr>
          <w:t>Wilitsie</w:t>
        </w:r>
        <w:proofErr w:type="spellEnd"/>
        <w:r w:rsidRPr="00CE0763">
          <w:rPr>
            <w:rFonts w:ascii="Arial" w:eastAsia="Arial" w:hAnsi="Arial" w:cs="Arial"/>
          </w:rPr>
          <w:t xml:space="preserve"> et al., 2018; Vo </w:t>
        </w:r>
        <w:proofErr w:type="spellStart"/>
        <w:r w:rsidRPr="00CE0763">
          <w:rPr>
            <w:rFonts w:ascii="Arial" w:eastAsia="Arial" w:hAnsi="Arial" w:cs="Arial"/>
          </w:rPr>
          <w:t>Duy</w:t>
        </w:r>
        <w:proofErr w:type="spellEnd"/>
        <w:r w:rsidRPr="00CE0763">
          <w:rPr>
            <w:rFonts w:ascii="Arial" w:eastAsia="Arial" w:hAnsi="Arial" w:cs="Arial"/>
          </w:rPr>
          <w:t xml:space="preserve"> et al., 2019) and bioaccumulated in several taxa (lobsters, </w:t>
        </w:r>
        <w:commentRangeStart w:id="48"/>
        <w:r w:rsidRPr="00CE0763">
          <w:rPr>
            <w:rFonts w:ascii="Arial" w:eastAsia="Arial" w:hAnsi="Arial" w:cs="Arial"/>
          </w:rPr>
          <w:t>Sandhu et al. 2024</w:t>
        </w:r>
        <w:commentRangeEnd w:id="48"/>
        <w:r>
          <w:rPr>
            <w:rStyle w:val="CommentReference"/>
          </w:rPr>
          <w:commentReference w:id="48"/>
        </w:r>
        <w:r w:rsidRPr="00CE0763">
          <w:rPr>
            <w:rFonts w:ascii="Arial" w:eastAsia="Arial" w:hAnsi="Arial" w:cs="Arial"/>
          </w:rPr>
          <w:t xml:space="preserve">; humans, </w:t>
        </w:r>
        <w:commentRangeStart w:id="49"/>
        <w:r w:rsidRPr="00CE0763">
          <w:rPr>
            <w:rFonts w:ascii="Arial" w:eastAsia="Arial" w:hAnsi="Arial" w:cs="Arial"/>
          </w:rPr>
          <w:t>Fiore et al. 2020</w:t>
        </w:r>
        <w:commentRangeEnd w:id="49"/>
        <w:r>
          <w:rPr>
            <w:rStyle w:val="CommentReference"/>
          </w:rPr>
          <w:commentReference w:id="49"/>
        </w:r>
        <w:r w:rsidRPr="00CE0763">
          <w:rPr>
            <w:rFonts w:ascii="Arial" w:eastAsia="Arial" w:hAnsi="Arial" w:cs="Arial"/>
          </w:rPr>
          <w:t xml:space="preserve">; zooplankton, mussels, oysters, and fishes, </w:t>
        </w:r>
        <w:commentRangeStart w:id="50"/>
        <w:proofErr w:type="spellStart"/>
        <w:r w:rsidRPr="00CE0763">
          <w:rPr>
            <w:rFonts w:ascii="Arial" w:eastAsia="Arial" w:hAnsi="Arial" w:cs="Arial"/>
          </w:rPr>
          <w:t>Jonasson</w:t>
        </w:r>
        <w:proofErr w:type="spellEnd"/>
        <w:r w:rsidRPr="00CE0763">
          <w:rPr>
            <w:rFonts w:ascii="Arial" w:eastAsia="Arial" w:hAnsi="Arial" w:cs="Arial"/>
          </w:rPr>
          <w:t xml:space="preserve"> et al. 2010</w:t>
        </w:r>
        <w:commentRangeEnd w:id="50"/>
        <w:r>
          <w:rPr>
            <w:rStyle w:val="CommentReference"/>
          </w:rPr>
          <w:commentReference w:id="50"/>
        </w:r>
        <w:r w:rsidRPr="00CE0763">
          <w:rPr>
            <w:rFonts w:ascii="Arial" w:eastAsia="Arial" w:hAnsi="Arial" w:cs="Arial"/>
          </w:rPr>
          <w:t xml:space="preserve">; plants, </w:t>
        </w:r>
        <w:commentRangeStart w:id="51"/>
        <w:r w:rsidRPr="00CE0763">
          <w:rPr>
            <w:rFonts w:ascii="Arial" w:eastAsia="Arial" w:hAnsi="Arial" w:cs="Arial"/>
          </w:rPr>
          <w:t xml:space="preserve">Rosen and </w:t>
        </w:r>
        <w:proofErr w:type="spellStart"/>
        <w:r w:rsidRPr="00CE0763">
          <w:rPr>
            <w:rFonts w:ascii="Arial" w:eastAsia="Arial" w:hAnsi="Arial" w:cs="Arial"/>
          </w:rPr>
          <w:t>Hellenas</w:t>
        </w:r>
        <w:proofErr w:type="spellEnd"/>
        <w:r w:rsidRPr="00CE0763">
          <w:rPr>
            <w:rFonts w:ascii="Arial" w:eastAsia="Arial" w:hAnsi="Arial" w:cs="Arial"/>
          </w:rPr>
          <w:t xml:space="preserve"> 2008</w:t>
        </w:r>
        <w:commentRangeEnd w:id="51"/>
        <w:r>
          <w:rPr>
            <w:rStyle w:val="CommentReference"/>
          </w:rPr>
          <w:commentReference w:id="51"/>
        </w:r>
        <w:r w:rsidRPr="00CE0763">
          <w:rPr>
            <w:rFonts w:ascii="Arial" w:eastAsia="Arial" w:hAnsi="Arial" w:cs="Arial"/>
          </w:rPr>
          <w:t xml:space="preserve">; </w:t>
        </w:r>
        <w:commentRangeStart w:id="52"/>
        <w:proofErr w:type="spellStart"/>
        <w:r w:rsidRPr="00CE0763">
          <w:rPr>
            <w:rFonts w:ascii="Arial" w:eastAsia="Arial" w:hAnsi="Arial" w:cs="Arial"/>
          </w:rPr>
          <w:t>Regueiro</w:t>
        </w:r>
        <w:proofErr w:type="spellEnd"/>
        <w:r w:rsidRPr="00CE0763">
          <w:rPr>
            <w:rFonts w:ascii="Arial" w:eastAsia="Arial" w:hAnsi="Arial" w:cs="Arial"/>
          </w:rPr>
          <w:t xml:space="preserve"> et al. 2017</w:t>
        </w:r>
        <w:commentRangeEnd w:id="52"/>
        <w:r>
          <w:rPr>
            <w:rStyle w:val="CommentReference"/>
          </w:rPr>
          <w:commentReference w:id="52"/>
        </w:r>
        <w:r w:rsidRPr="00CE0763">
          <w:rPr>
            <w:rFonts w:ascii="Arial" w:eastAsia="Arial" w:hAnsi="Arial" w:cs="Arial"/>
          </w:rPr>
          <w:t>).</w:t>
        </w:r>
      </w:moveTo>
    </w:p>
    <w:p w14:paraId="4245C84F" w14:textId="77777777" w:rsidR="00566DF4" w:rsidRPr="0035595C" w:rsidRDefault="00566DF4" w:rsidP="00566DF4">
      <w:pPr>
        <w:pStyle w:val="ListParagraph"/>
        <w:numPr>
          <w:ilvl w:val="2"/>
          <w:numId w:val="1"/>
        </w:numPr>
        <w:spacing w:after="0" w:line="240" w:lineRule="auto"/>
        <w:rPr>
          <w:moveTo w:id="53" w:author="Kelsey McCune" w:date="2024-08-03T19:09:00Z"/>
          <w:rFonts w:ascii="Arial" w:eastAsia="Arial" w:hAnsi="Arial" w:cs="Arial"/>
          <w:i/>
          <w:iCs/>
        </w:rPr>
      </w:pPr>
      <w:moveTo w:id="54" w:author="Kelsey McCune" w:date="2024-08-03T19:09:00Z">
        <w:r>
          <w:rPr>
            <w:rFonts w:ascii="Arial" w:eastAsia="Arial" w:hAnsi="Arial" w:cs="Arial"/>
          </w:rPr>
          <w:t xml:space="preserve">While boldness, aggressiveness, growth, and reproduction can be unaffected by 14 days of exposure to BMAA, altered gene expression indicates long-lasting effects on the brain in </w:t>
        </w:r>
        <w:r w:rsidRPr="00320DA5">
          <w:rPr>
            <w:rFonts w:ascii="Arial" w:eastAsia="Arial" w:hAnsi="Arial" w:cs="Arial"/>
          </w:rPr>
          <w:t xml:space="preserve">mangrove </w:t>
        </w:r>
        <w:proofErr w:type="spellStart"/>
        <w:r w:rsidRPr="00320DA5">
          <w:rPr>
            <w:rFonts w:ascii="Arial" w:eastAsia="Arial" w:hAnsi="Arial" w:cs="Arial"/>
          </w:rPr>
          <w:t>rivulus</w:t>
        </w:r>
        <w:proofErr w:type="spellEnd"/>
        <w:r w:rsidRPr="00320DA5">
          <w:rPr>
            <w:rFonts w:ascii="Arial" w:eastAsia="Arial" w:hAnsi="Arial" w:cs="Arial"/>
          </w:rPr>
          <w:t xml:space="preserve"> fish</w:t>
        </w:r>
        <w:r>
          <w:rPr>
            <w:rFonts w:ascii="Arial" w:eastAsia="Arial" w:hAnsi="Arial" w:cs="Arial"/>
          </w:rPr>
          <w:t xml:space="preserve"> (</w:t>
        </w:r>
        <w:proofErr w:type="spellStart"/>
        <w:r w:rsidRPr="00320DA5">
          <w:rPr>
            <w:rFonts w:ascii="Arial" w:eastAsia="Arial" w:hAnsi="Arial" w:cs="Arial"/>
            <w:i/>
            <w:iCs/>
          </w:rPr>
          <w:t>Kryptolebias</w:t>
        </w:r>
        <w:proofErr w:type="spellEnd"/>
        <w:r w:rsidRPr="00320DA5">
          <w:rPr>
            <w:rFonts w:ascii="Arial" w:eastAsia="Arial" w:hAnsi="Arial" w:cs="Arial"/>
            <w:i/>
            <w:iCs/>
          </w:rPr>
          <w:t xml:space="preserve"> </w:t>
        </w:r>
        <w:proofErr w:type="spellStart"/>
        <w:r w:rsidRPr="00320DA5">
          <w:rPr>
            <w:rFonts w:ascii="Arial" w:eastAsia="Arial" w:hAnsi="Arial" w:cs="Arial"/>
            <w:i/>
            <w:iCs/>
          </w:rPr>
          <w:t>marmoratus</w:t>
        </w:r>
        <w:proofErr w:type="spellEnd"/>
        <w:r>
          <w:rPr>
            <w:rFonts w:ascii="Arial" w:eastAsia="Arial" w:hAnsi="Arial" w:cs="Arial"/>
          </w:rPr>
          <w:t xml:space="preserve">; </w:t>
        </w:r>
        <w:commentRangeStart w:id="55"/>
        <w:proofErr w:type="spellStart"/>
        <w:r>
          <w:rPr>
            <w:rFonts w:ascii="Arial" w:eastAsia="Arial" w:hAnsi="Arial" w:cs="Arial"/>
          </w:rPr>
          <w:t>Carion</w:t>
        </w:r>
        <w:proofErr w:type="spellEnd"/>
        <w:r>
          <w:rPr>
            <w:rFonts w:ascii="Arial" w:eastAsia="Arial" w:hAnsi="Arial" w:cs="Arial"/>
          </w:rPr>
          <w:t xml:space="preserve"> et al. 2020</w:t>
        </w:r>
        <w:commentRangeEnd w:id="55"/>
        <w:r>
          <w:rPr>
            <w:rStyle w:val="CommentReference"/>
          </w:rPr>
          <w:commentReference w:id="55"/>
        </w:r>
        <w:r>
          <w:rPr>
            <w:rFonts w:ascii="Arial" w:eastAsia="Arial" w:hAnsi="Arial" w:cs="Arial"/>
          </w:rPr>
          <w:t>).</w:t>
        </w:r>
      </w:moveTo>
    </w:p>
    <w:p w14:paraId="0A224A9B" w14:textId="77777777" w:rsidR="00566DF4" w:rsidRPr="00320DA5" w:rsidDel="00566DF4" w:rsidRDefault="00566DF4" w:rsidP="00566DF4">
      <w:pPr>
        <w:pStyle w:val="ListParagraph"/>
        <w:numPr>
          <w:ilvl w:val="2"/>
          <w:numId w:val="1"/>
        </w:numPr>
        <w:spacing w:after="0" w:line="240" w:lineRule="auto"/>
        <w:rPr>
          <w:del w:id="56" w:author="Kelsey McCune" w:date="2024-08-03T19:09:00Z"/>
          <w:moveTo w:id="57" w:author="Kelsey McCune" w:date="2024-08-03T19:09:00Z"/>
          <w:rFonts w:ascii="Arial" w:eastAsia="Arial" w:hAnsi="Arial" w:cs="Arial"/>
          <w:i/>
          <w:iCs/>
        </w:rPr>
      </w:pPr>
      <w:moveTo w:id="58" w:author="Kelsey McCune" w:date="2024-08-03T19:09:00Z">
        <w:r>
          <w:rPr>
            <w:rFonts w:ascii="Arial" w:eastAsia="Arial" w:hAnsi="Arial" w:cs="Arial"/>
          </w:rPr>
          <w:t>Prey capture, predator avoidance, and maximal swimming speed have all been documented to be influenced by early-life exposure to BMAA (</w:t>
        </w:r>
        <w:commentRangeStart w:id="59"/>
        <w:proofErr w:type="spellStart"/>
        <w:r>
          <w:rPr>
            <w:rFonts w:ascii="Arial" w:eastAsia="Arial" w:hAnsi="Arial" w:cs="Arial"/>
          </w:rPr>
          <w:t>Carion</w:t>
        </w:r>
        <w:proofErr w:type="spellEnd"/>
        <w:r>
          <w:rPr>
            <w:rFonts w:ascii="Arial" w:eastAsia="Arial" w:hAnsi="Arial" w:cs="Arial"/>
          </w:rPr>
          <w:t xml:space="preserve"> et al. 2018</w:t>
        </w:r>
        <w:commentRangeEnd w:id="59"/>
        <w:r>
          <w:rPr>
            <w:rStyle w:val="CommentReference"/>
          </w:rPr>
          <w:commentReference w:id="59"/>
        </w:r>
        <w:r>
          <w:rPr>
            <w:rFonts w:ascii="Arial" w:eastAsia="Arial" w:hAnsi="Arial" w:cs="Arial"/>
          </w:rPr>
          <w:t xml:space="preserve">; </w:t>
        </w:r>
        <w:proofErr w:type="spellStart"/>
        <w:r>
          <w:rPr>
            <w:rFonts w:ascii="Arial" w:eastAsia="Arial" w:hAnsi="Arial" w:cs="Arial"/>
          </w:rPr>
          <w:t>Carion</w:t>
        </w:r>
        <w:proofErr w:type="spellEnd"/>
        <w:r>
          <w:rPr>
            <w:rFonts w:ascii="Arial" w:eastAsia="Arial" w:hAnsi="Arial" w:cs="Arial"/>
          </w:rPr>
          <w:t xml:space="preserve"> et al. 2020; </w:t>
        </w:r>
        <w:proofErr w:type="spellStart"/>
        <w:r>
          <w:rPr>
            <w:rFonts w:ascii="Arial" w:eastAsia="Arial" w:hAnsi="Arial" w:cs="Arial"/>
          </w:rPr>
          <w:t>Lamka</w:t>
        </w:r>
        <w:proofErr w:type="spellEnd"/>
        <w:r>
          <w:rPr>
            <w:rFonts w:ascii="Arial" w:eastAsia="Arial" w:hAnsi="Arial" w:cs="Arial"/>
          </w:rPr>
          <w:t xml:space="preserve"> et al. 2023). </w:t>
        </w:r>
      </w:moveTo>
    </w:p>
    <w:moveToRangeEnd w:id="36"/>
    <w:p w14:paraId="187E697B" w14:textId="77777777" w:rsidR="00566DF4" w:rsidRPr="00566DF4" w:rsidRDefault="00566DF4" w:rsidP="00566DF4">
      <w:pPr>
        <w:pStyle w:val="ListParagraph"/>
        <w:numPr>
          <w:ilvl w:val="2"/>
          <w:numId w:val="1"/>
        </w:numPr>
        <w:spacing w:after="0" w:line="240" w:lineRule="auto"/>
        <w:rPr>
          <w:ins w:id="60" w:author="Kelsey McCune" w:date="2024-08-03T19:04:00Z"/>
          <w:rFonts w:ascii="Arial" w:eastAsia="Times New Roman" w:hAnsi="Arial" w:cs="Arial"/>
          <w:rPrChange w:id="61" w:author="Kelsey McCune" w:date="2024-08-03T19:09:00Z">
            <w:rPr>
              <w:ins w:id="62" w:author="Kelsey McCune" w:date="2024-08-03T19:04:00Z"/>
              <w:rFonts w:ascii="Arial" w:eastAsia="Times New Roman" w:hAnsi="Arial" w:cs="Arial"/>
              <w:b/>
              <w:bCs/>
            </w:rPr>
          </w:rPrChange>
        </w:rPr>
        <w:pPrChange w:id="63" w:author="Kelsey McCune" w:date="2024-08-03T19:09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107AFC1F" w14:textId="034A45C3" w:rsidR="00CE0763" w:rsidRPr="00CE0763" w:rsidDel="005563D8" w:rsidRDefault="00CE0763" w:rsidP="00CE0763">
      <w:pPr>
        <w:numPr>
          <w:ilvl w:val="0"/>
          <w:numId w:val="1"/>
        </w:numPr>
        <w:spacing w:before="100" w:beforeAutospacing="1" w:after="100" w:afterAutospacing="1" w:line="240" w:lineRule="auto"/>
        <w:rPr>
          <w:moveFrom w:id="64" w:author="Kelsey McCune" w:date="2024-08-05T09:15:00Z"/>
          <w:rFonts w:ascii="Arial" w:eastAsia="Times New Roman" w:hAnsi="Arial" w:cs="Arial"/>
        </w:rPr>
      </w:pPr>
      <w:moveFromRangeStart w:id="65" w:author="Kelsey McCune" w:date="2024-08-05T09:15:00Z" w:name="move173741720"/>
      <w:moveFrom w:id="66" w:author="Kelsey McCune" w:date="2024-08-05T09:15:00Z">
        <w:r w:rsidRPr="00CE0763" w:rsidDel="005563D8">
          <w:rPr>
            <w:rFonts w:ascii="Arial" w:eastAsia="Times New Roman" w:hAnsi="Arial" w:cs="Arial"/>
            <w:b/>
            <w:bCs/>
          </w:rPr>
          <w:t>Ecological and Biological Importance of P. promelas (Fathead Minnow)</w:t>
        </w:r>
      </w:moveFrom>
    </w:p>
    <w:p w14:paraId="5926EF14" w14:textId="299E89E4" w:rsidR="00CE0763" w:rsidDel="005563D8" w:rsidRDefault="00CE0763" w:rsidP="00CE0763">
      <w:pPr>
        <w:numPr>
          <w:ilvl w:val="1"/>
          <w:numId w:val="1"/>
        </w:numPr>
        <w:spacing w:before="100" w:beforeAutospacing="1" w:after="100" w:afterAutospacing="1" w:line="240" w:lineRule="auto"/>
        <w:rPr>
          <w:moveFrom w:id="67" w:author="Kelsey McCune" w:date="2024-08-05T09:15:00Z"/>
          <w:rFonts w:ascii="Arial" w:eastAsia="Times New Roman" w:hAnsi="Arial" w:cs="Arial"/>
        </w:rPr>
      </w:pPr>
      <w:moveFrom w:id="68" w:author="Kelsey McCune" w:date="2024-08-05T09:15:00Z">
        <w:r w:rsidRPr="00CE0763" w:rsidDel="005563D8">
          <w:rPr>
            <w:rFonts w:ascii="Arial" w:eastAsia="Times New Roman" w:hAnsi="Arial" w:cs="Arial"/>
          </w:rPr>
          <w:t>Discuss the ecological role and relevance of P. promelas as a model organism in behavioral studies.</w:t>
        </w:r>
      </w:moveFrom>
    </w:p>
    <w:p w14:paraId="4CB301AD" w14:textId="5CB2B719" w:rsidR="00CE0763" w:rsidRPr="00CE0763" w:rsidDel="005563D8" w:rsidRDefault="00CE0763" w:rsidP="00CE0763">
      <w:pPr>
        <w:numPr>
          <w:ilvl w:val="2"/>
          <w:numId w:val="1"/>
        </w:numPr>
        <w:spacing w:before="100" w:beforeAutospacing="1" w:after="100" w:afterAutospacing="1" w:line="240" w:lineRule="auto"/>
        <w:rPr>
          <w:moveFrom w:id="69" w:author="Kelsey McCune" w:date="2024-08-05T09:15:00Z"/>
          <w:rFonts w:ascii="Arial" w:eastAsia="Times New Roman" w:hAnsi="Arial" w:cs="Arial"/>
        </w:rPr>
      </w:pPr>
      <w:moveFrom w:id="70" w:author="Kelsey McCune" w:date="2024-08-05T09:15:00Z">
        <w:r w:rsidRPr="00CE0763" w:rsidDel="005563D8">
          <w:rPr>
            <w:rFonts w:ascii="Arial" w:eastAsia="Times New Roman" w:hAnsi="Arial" w:cs="Arial"/>
          </w:rPr>
          <w:t>The fathead minnow (</w:t>
        </w:r>
        <w:r w:rsidRPr="00CE0763" w:rsidDel="005563D8">
          <w:rPr>
            <w:rFonts w:ascii="Arial" w:eastAsia="Times New Roman" w:hAnsi="Arial" w:cs="Arial"/>
            <w:i/>
            <w:iCs/>
          </w:rPr>
          <w:t>Pimephales promelas</w:t>
        </w:r>
        <w:r w:rsidRPr="00CE0763" w:rsidDel="005563D8">
          <w:rPr>
            <w:rFonts w:ascii="Arial" w:eastAsia="Times New Roman" w:hAnsi="Arial" w:cs="Arial"/>
          </w:rPr>
          <w:t>) is an emerging model for studies of anthropogenic effects on behavior (Lavelle and Sorensen 2011; Thunstrom 2017; Vignet and Parrott 2017) which can be bred in captivity and can typically reach maturity at 5 months</w:t>
        </w:r>
        <w:r w:rsidRPr="00CE0763" w:rsidDel="005563D8">
          <w:rPr>
            <w:rFonts w:ascii="Arial" w:eastAsia="Times New Roman" w:hAnsi="Arial" w:cs="Arial"/>
            <w:vertAlign w:val="superscript"/>
          </w:rPr>
          <w:t>1</w:t>
        </w:r>
        <w:r w:rsidRPr="00CE0763" w:rsidDel="005563D8">
          <w:rPr>
            <w:rFonts w:ascii="Arial" w:eastAsia="Times New Roman" w:hAnsi="Arial" w:cs="Arial"/>
          </w:rPr>
          <w:t>.</w:t>
        </w:r>
      </w:moveFrom>
    </w:p>
    <w:p w14:paraId="45AEA67C" w14:textId="0F32DC3D" w:rsidR="00CE0763" w:rsidRPr="00CE0763" w:rsidDel="00566DF4" w:rsidRDefault="00CE0763" w:rsidP="00CA46DE">
      <w:pPr>
        <w:numPr>
          <w:ilvl w:val="0"/>
          <w:numId w:val="1"/>
        </w:numPr>
        <w:spacing w:before="100" w:beforeAutospacing="1" w:after="100" w:afterAutospacing="1" w:line="240" w:lineRule="auto"/>
        <w:rPr>
          <w:moveFrom w:id="71" w:author="Kelsey McCune" w:date="2024-08-03T19:09:00Z"/>
          <w:rFonts w:ascii="Arial" w:eastAsia="Times New Roman" w:hAnsi="Arial" w:cs="Arial"/>
        </w:rPr>
        <w:pPrChange w:id="72" w:author="Kelsey McCune" w:date="2024-08-05T09:03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moveFromRangeStart w:id="73" w:author="Kelsey McCune" w:date="2024-08-03T19:09:00Z" w:name="move173604606"/>
      <w:moveFromRangeEnd w:id="65"/>
      <w:moveFrom w:id="74" w:author="Kelsey McCune" w:date="2024-08-03T19:09:00Z">
        <w:r w:rsidRPr="00CE0763" w:rsidDel="00566DF4">
          <w:rPr>
            <w:rFonts w:ascii="Arial" w:eastAsia="Times New Roman" w:hAnsi="Arial" w:cs="Arial"/>
            <w:b/>
            <w:bCs/>
          </w:rPr>
          <w:t>Overview of β-methylamino-L-alanine (BMAA)</w:t>
        </w:r>
      </w:moveFrom>
    </w:p>
    <w:p w14:paraId="5835C32E" w14:textId="5294F0A4" w:rsidR="00CE0763" w:rsidRPr="00CE0763" w:rsidDel="00566DF4" w:rsidRDefault="00CE0763" w:rsidP="00CA46DE">
      <w:pPr>
        <w:numPr>
          <w:ilvl w:val="1"/>
          <w:numId w:val="1"/>
        </w:numPr>
        <w:spacing w:before="100" w:beforeAutospacing="1" w:after="100" w:afterAutospacing="1" w:line="240" w:lineRule="auto"/>
        <w:rPr>
          <w:moveFrom w:id="75" w:author="Kelsey McCune" w:date="2024-08-03T19:09:00Z"/>
          <w:rFonts w:ascii="Arial" w:eastAsia="Times New Roman" w:hAnsi="Arial" w:cs="Arial"/>
        </w:rPr>
        <w:pPrChange w:id="76" w:author="Kelsey McCune" w:date="2024-08-05T09:03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  <w:moveFrom w:id="77" w:author="Kelsey McCune" w:date="2024-08-03T19:09:00Z">
        <w:r w:rsidRPr="00CE0763" w:rsidDel="00566DF4">
          <w:rPr>
            <w:rFonts w:ascii="Arial" w:eastAsia="Times New Roman" w:hAnsi="Arial" w:cs="Arial"/>
          </w:rPr>
          <w:t>Introduce BMAA, its sources (e.g., cyanobacteria), and general effects.</w:t>
        </w:r>
      </w:moveFrom>
    </w:p>
    <w:p w14:paraId="218D9747" w14:textId="624EA02E" w:rsidR="00CE0763" w:rsidRPr="00CE0763" w:rsidDel="00566DF4" w:rsidRDefault="00CE0763" w:rsidP="00CA46DE">
      <w:pPr>
        <w:numPr>
          <w:ilvl w:val="0"/>
          <w:numId w:val="1"/>
        </w:numPr>
        <w:spacing w:before="100" w:beforeAutospacing="1" w:after="100" w:afterAutospacing="1" w:line="240" w:lineRule="auto"/>
        <w:rPr>
          <w:moveFrom w:id="78" w:author="Kelsey McCune" w:date="2024-08-03T19:09:00Z"/>
          <w:rFonts w:ascii="Arial" w:eastAsia="Times New Roman" w:hAnsi="Arial" w:cs="Arial"/>
        </w:rPr>
        <w:pPrChange w:id="79" w:author="Kelsey McCune" w:date="2024-08-05T09:03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moveFrom w:id="80" w:author="Kelsey McCune" w:date="2024-08-03T19:09:00Z">
        <w:r w:rsidRPr="00CE0763" w:rsidDel="00566DF4">
          <w:rPr>
            <w:rFonts w:ascii="Arial" w:eastAsia="Times New Roman" w:hAnsi="Arial" w:cs="Arial"/>
            <w:b/>
            <w:bCs/>
          </w:rPr>
          <w:t>Environmental Relevance of BMAA</w:t>
        </w:r>
      </w:moveFrom>
    </w:p>
    <w:p w14:paraId="4FF130EB" w14:textId="7C7D0BF5" w:rsidR="00CE0763" w:rsidDel="00566DF4" w:rsidRDefault="00CE0763" w:rsidP="00CA46DE">
      <w:pPr>
        <w:numPr>
          <w:ilvl w:val="1"/>
          <w:numId w:val="1"/>
        </w:numPr>
        <w:spacing w:before="100" w:beforeAutospacing="1" w:after="100" w:afterAutospacing="1" w:line="240" w:lineRule="auto"/>
        <w:rPr>
          <w:moveFrom w:id="81" w:author="Kelsey McCune" w:date="2024-08-03T19:09:00Z"/>
          <w:rFonts w:ascii="Arial" w:eastAsia="Times New Roman" w:hAnsi="Arial" w:cs="Arial"/>
        </w:rPr>
        <w:pPrChange w:id="82" w:author="Kelsey McCune" w:date="2024-08-05T09:03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  <w:moveFrom w:id="83" w:author="Kelsey McCune" w:date="2024-08-03T19:09:00Z">
        <w:r w:rsidRPr="00CE0763" w:rsidDel="00566DF4">
          <w:rPr>
            <w:rFonts w:ascii="Arial" w:eastAsia="Times New Roman" w:hAnsi="Arial" w:cs="Arial"/>
          </w:rPr>
          <w:t>Explain the presence of BMAA in aquatic environments and potential behavioral impacts on aquatic life.</w:t>
        </w:r>
      </w:moveFrom>
    </w:p>
    <w:p w14:paraId="4B8A5DC6" w14:textId="4119D59E" w:rsidR="00CE0763" w:rsidDel="00566DF4" w:rsidRDefault="00CE0763" w:rsidP="00CA46DE">
      <w:pPr>
        <w:pStyle w:val="ListParagraph"/>
        <w:numPr>
          <w:ilvl w:val="2"/>
          <w:numId w:val="1"/>
        </w:numPr>
        <w:spacing w:after="0" w:line="240" w:lineRule="auto"/>
        <w:rPr>
          <w:moveFrom w:id="84" w:author="Kelsey McCune" w:date="2024-08-03T19:09:00Z"/>
          <w:rFonts w:ascii="Arial" w:eastAsia="Arial" w:hAnsi="Arial" w:cs="Arial"/>
        </w:rPr>
        <w:pPrChange w:id="85" w:author="Kelsey McCune" w:date="2024-08-05T09:03:00Z">
          <w:pPr>
            <w:pStyle w:val="ListParagraph"/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2160" w:hanging="360"/>
          </w:pPr>
        </w:pPrChange>
      </w:pPr>
      <w:moveFrom w:id="86" w:author="Kelsey McCune" w:date="2024-08-03T19:09:00Z">
        <w:r w:rsidRPr="00CE0763" w:rsidDel="00566DF4">
          <w:rPr>
            <w:rFonts w:ascii="Arial" w:eastAsia="Arial" w:hAnsi="Arial" w:cs="Arial"/>
          </w:rPr>
          <w:t xml:space="preserve">BMAA and its isomers have been detected in waterways (Al-Sammak et al., 2014; Wilitsie et al., 2018; Vo Duy et al., 2019) and bioaccumulated in several taxa (lobsters, </w:t>
        </w:r>
        <w:commentRangeStart w:id="87"/>
        <w:r w:rsidRPr="00CE0763" w:rsidDel="00566DF4">
          <w:rPr>
            <w:rFonts w:ascii="Arial" w:eastAsia="Arial" w:hAnsi="Arial" w:cs="Arial"/>
          </w:rPr>
          <w:t>Sandhu et al. 2024</w:t>
        </w:r>
        <w:commentRangeEnd w:id="87"/>
        <w:r w:rsidDel="00566DF4">
          <w:rPr>
            <w:rStyle w:val="CommentReference"/>
          </w:rPr>
          <w:commentReference w:id="87"/>
        </w:r>
        <w:r w:rsidRPr="00CE0763" w:rsidDel="00566DF4">
          <w:rPr>
            <w:rFonts w:ascii="Arial" w:eastAsia="Arial" w:hAnsi="Arial" w:cs="Arial"/>
          </w:rPr>
          <w:t xml:space="preserve">; humans, </w:t>
        </w:r>
        <w:commentRangeStart w:id="88"/>
        <w:r w:rsidRPr="00CE0763" w:rsidDel="00566DF4">
          <w:rPr>
            <w:rFonts w:ascii="Arial" w:eastAsia="Arial" w:hAnsi="Arial" w:cs="Arial"/>
          </w:rPr>
          <w:t>Fiore et al. 2020</w:t>
        </w:r>
        <w:commentRangeEnd w:id="88"/>
        <w:r w:rsidDel="00566DF4">
          <w:rPr>
            <w:rStyle w:val="CommentReference"/>
          </w:rPr>
          <w:commentReference w:id="88"/>
        </w:r>
        <w:r w:rsidRPr="00CE0763" w:rsidDel="00566DF4">
          <w:rPr>
            <w:rFonts w:ascii="Arial" w:eastAsia="Arial" w:hAnsi="Arial" w:cs="Arial"/>
          </w:rPr>
          <w:t xml:space="preserve">; zooplankton, mussels, oysters, and fishes, </w:t>
        </w:r>
        <w:commentRangeStart w:id="89"/>
        <w:r w:rsidRPr="00CE0763" w:rsidDel="00566DF4">
          <w:rPr>
            <w:rFonts w:ascii="Arial" w:eastAsia="Arial" w:hAnsi="Arial" w:cs="Arial"/>
          </w:rPr>
          <w:t>Jonasson et al. 2010</w:t>
        </w:r>
        <w:commentRangeEnd w:id="89"/>
        <w:r w:rsidDel="00566DF4">
          <w:rPr>
            <w:rStyle w:val="CommentReference"/>
          </w:rPr>
          <w:commentReference w:id="89"/>
        </w:r>
        <w:r w:rsidRPr="00CE0763" w:rsidDel="00566DF4">
          <w:rPr>
            <w:rFonts w:ascii="Arial" w:eastAsia="Arial" w:hAnsi="Arial" w:cs="Arial"/>
          </w:rPr>
          <w:t xml:space="preserve">; plants, </w:t>
        </w:r>
        <w:commentRangeStart w:id="90"/>
        <w:r w:rsidRPr="00CE0763" w:rsidDel="00566DF4">
          <w:rPr>
            <w:rFonts w:ascii="Arial" w:eastAsia="Arial" w:hAnsi="Arial" w:cs="Arial"/>
          </w:rPr>
          <w:t>Rosen and Hellenas 2008</w:t>
        </w:r>
        <w:commentRangeEnd w:id="90"/>
        <w:r w:rsidDel="00566DF4">
          <w:rPr>
            <w:rStyle w:val="CommentReference"/>
          </w:rPr>
          <w:commentReference w:id="90"/>
        </w:r>
        <w:r w:rsidRPr="00CE0763" w:rsidDel="00566DF4">
          <w:rPr>
            <w:rFonts w:ascii="Arial" w:eastAsia="Arial" w:hAnsi="Arial" w:cs="Arial"/>
          </w:rPr>
          <w:t xml:space="preserve">; </w:t>
        </w:r>
        <w:commentRangeStart w:id="91"/>
        <w:r w:rsidRPr="00CE0763" w:rsidDel="00566DF4">
          <w:rPr>
            <w:rFonts w:ascii="Arial" w:eastAsia="Arial" w:hAnsi="Arial" w:cs="Arial"/>
          </w:rPr>
          <w:t>Regueiro et al. 2017</w:t>
        </w:r>
        <w:commentRangeEnd w:id="91"/>
        <w:r w:rsidDel="00566DF4">
          <w:rPr>
            <w:rStyle w:val="CommentReference"/>
          </w:rPr>
          <w:commentReference w:id="91"/>
        </w:r>
        <w:r w:rsidRPr="00CE0763" w:rsidDel="00566DF4">
          <w:rPr>
            <w:rFonts w:ascii="Arial" w:eastAsia="Arial" w:hAnsi="Arial" w:cs="Arial"/>
          </w:rPr>
          <w:t>).</w:t>
        </w:r>
      </w:moveFrom>
    </w:p>
    <w:p w14:paraId="48DA2076" w14:textId="06010115" w:rsidR="00320DA5" w:rsidRPr="0035595C" w:rsidDel="00566DF4" w:rsidRDefault="00320DA5" w:rsidP="00CA46DE">
      <w:pPr>
        <w:pStyle w:val="ListParagraph"/>
        <w:numPr>
          <w:ilvl w:val="2"/>
          <w:numId w:val="1"/>
        </w:numPr>
        <w:spacing w:after="0" w:line="240" w:lineRule="auto"/>
        <w:rPr>
          <w:moveFrom w:id="92" w:author="Kelsey McCune" w:date="2024-08-03T19:09:00Z"/>
          <w:rFonts w:ascii="Arial" w:eastAsia="Arial" w:hAnsi="Arial" w:cs="Arial"/>
          <w:i/>
          <w:iCs/>
        </w:rPr>
        <w:pPrChange w:id="93" w:author="Kelsey McCune" w:date="2024-08-05T09:03:00Z">
          <w:pPr>
            <w:pStyle w:val="ListParagraph"/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2160" w:hanging="360"/>
          </w:pPr>
        </w:pPrChange>
      </w:pPr>
      <w:moveFrom w:id="94" w:author="Kelsey McCune" w:date="2024-08-03T19:09:00Z">
        <w:r w:rsidDel="00566DF4">
          <w:rPr>
            <w:rFonts w:ascii="Arial" w:eastAsia="Arial" w:hAnsi="Arial" w:cs="Arial"/>
          </w:rPr>
          <w:t xml:space="preserve">While boldness, aggressiveness, growth, and reproduction can be unaffected by 14 days of exposure to BMAA, altered gene expression indicates long-lasting effects on the brain in </w:t>
        </w:r>
        <w:r w:rsidRPr="00320DA5" w:rsidDel="00566DF4">
          <w:rPr>
            <w:rFonts w:ascii="Arial" w:eastAsia="Arial" w:hAnsi="Arial" w:cs="Arial"/>
          </w:rPr>
          <w:t>mangrove rivulus fish</w:t>
        </w:r>
        <w:r w:rsidDel="00566DF4">
          <w:rPr>
            <w:rFonts w:ascii="Arial" w:eastAsia="Arial" w:hAnsi="Arial" w:cs="Arial"/>
          </w:rPr>
          <w:t xml:space="preserve"> (</w:t>
        </w:r>
        <w:r w:rsidRPr="00320DA5" w:rsidDel="00566DF4">
          <w:rPr>
            <w:rFonts w:ascii="Arial" w:eastAsia="Arial" w:hAnsi="Arial" w:cs="Arial"/>
            <w:i/>
            <w:iCs/>
          </w:rPr>
          <w:t>Kryptolebias marmoratus</w:t>
        </w:r>
        <w:r w:rsidDel="00566DF4">
          <w:rPr>
            <w:rFonts w:ascii="Arial" w:eastAsia="Arial" w:hAnsi="Arial" w:cs="Arial"/>
          </w:rPr>
          <w:t xml:space="preserve">; </w:t>
        </w:r>
        <w:commentRangeStart w:id="95"/>
        <w:r w:rsidDel="00566DF4">
          <w:rPr>
            <w:rFonts w:ascii="Arial" w:eastAsia="Arial" w:hAnsi="Arial" w:cs="Arial"/>
          </w:rPr>
          <w:t>Carion et al. 2020</w:t>
        </w:r>
        <w:commentRangeEnd w:id="95"/>
        <w:r w:rsidDel="00566DF4">
          <w:rPr>
            <w:rStyle w:val="CommentReference"/>
          </w:rPr>
          <w:commentReference w:id="95"/>
        </w:r>
        <w:r w:rsidDel="00566DF4">
          <w:rPr>
            <w:rFonts w:ascii="Arial" w:eastAsia="Arial" w:hAnsi="Arial" w:cs="Arial"/>
          </w:rPr>
          <w:t>).</w:t>
        </w:r>
      </w:moveFrom>
    </w:p>
    <w:p w14:paraId="6D20BD9C" w14:textId="5F977521" w:rsidR="0035595C" w:rsidRPr="00320DA5" w:rsidDel="00566DF4" w:rsidRDefault="0035595C" w:rsidP="00CA46DE">
      <w:pPr>
        <w:pStyle w:val="ListParagraph"/>
        <w:numPr>
          <w:ilvl w:val="2"/>
          <w:numId w:val="1"/>
        </w:numPr>
        <w:spacing w:after="0" w:line="240" w:lineRule="auto"/>
        <w:rPr>
          <w:moveFrom w:id="96" w:author="Kelsey McCune" w:date="2024-08-03T19:09:00Z"/>
          <w:rFonts w:ascii="Arial" w:eastAsia="Arial" w:hAnsi="Arial" w:cs="Arial"/>
          <w:i/>
          <w:iCs/>
        </w:rPr>
        <w:pPrChange w:id="97" w:author="Kelsey McCune" w:date="2024-08-05T09:03:00Z">
          <w:pPr>
            <w:pStyle w:val="ListParagraph"/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2160" w:hanging="360"/>
          </w:pPr>
        </w:pPrChange>
      </w:pPr>
      <w:moveFrom w:id="98" w:author="Kelsey McCune" w:date="2024-08-03T19:09:00Z">
        <w:r w:rsidDel="00566DF4">
          <w:rPr>
            <w:rFonts w:ascii="Arial" w:eastAsia="Arial" w:hAnsi="Arial" w:cs="Arial"/>
          </w:rPr>
          <w:t>Prey capture, predator avoidance, and maximal swimming speed have all been documented to be influenced by early-life exposure to BMAA (</w:t>
        </w:r>
        <w:commentRangeStart w:id="99"/>
        <w:r w:rsidDel="00566DF4">
          <w:rPr>
            <w:rFonts w:ascii="Arial" w:eastAsia="Arial" w:hAnsi="Arial" w:cs="Arial"/>
          </w:rPr>
          <w:t>Carion et al. 2018</w:t>
        </w:r>
        <w:commentRangeEnd w:id="99"/>
        <w:r w:rsidDel="00566DF4">
          <w:rPr>
            <w:rStyle w:val="CommentReference"/>
          </w:rPr>
          <w:commentReference w:id="99"/>
        </w:r>
        <w:r w:rsidDel="00566DF4">
          <w:rPr>
            <w:rFonts w:ascii="Arial" w:eastAsia="Arial" w:hAnsi="Arial" w:cs="Arial"/>
          </w:rPr>
          <w:t xml:space="preserve">; Carion et al. 2020; Lamka et al. 2023). </w:t>
        </w:r>
      </w:moveFrom>
    </w:p>
    <w:moveFromRangeEnd w:id="73"/>
    <w:p w14:paraId="72EE9510" w14:textId="30539F21" w:rsidR="00CE0763" w:rsidRDefault="00CE0763" w:rsidP="00CA46DE">
      <w:pPr>
        <w:spacing w:before="100" w:beforeAutospacing="1" w:after="100" w:afterAutospacing="1" w:line="240" w:lineRule="auto"/>
        <w:rPr>
          <w:ins w:id="100" w:author="Kelsey McCune" w:date="2024-08-05T09:03:00Z"/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- </w:t>
      </w:r>
      <w:r w:rsidRPr="00CE0763">
        <w:rPr>
          <w:rFonts w:ascii="Arial" w:eastAsia="Times New Roman" w:hAnsi="Arial" w:cs="Arial"/>
          <w:b/>
          <w:bCs/>
        </w:rPr>
        <w:t>Behavioral and Personality Traits in Fish</w:t>
      </w:r>
    </w:p>
    <w:p w14:paraId="24600333" w14:textId="3B09749C" w:rsidR="00CA46DE" w:rsidRPr="00CA46DE" w:rsidRDefault="00CA46DE" w:rsidP="00CA46DE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ins w:id="101" w:author="Kelsey McCune" w:date="2024-08-05T09:03:00Z">
        <w:r w:rsidRPr="00CA46DE">
          <w:rPr>
            <w:rFonts w:ascii="Arial" w:eastAsia="Times New Roman" w:hAnsi="Arial" w:cs="Arial"/>
            <w:rPrChange w:id="102" w:author="Kelsey McCune" w:date="2024-08-05T09:03:00Z">
              <w:rPr>
                <w:rFonts w:ascii="Arial" w:eastAsia="Times New Roman" w:hAnsi="Arial" w:cs="Arial"/>
                <w:b/>
                <w:bCs/>
              </w:rPr>
            </w:rPrChange>
          </w:rPr>
          <w:tab/>
        </w:r>
      </w:ins>
      <w:ins w:id="103" w:author="Kelsey McCune" w:date="2024-08-05T09:04:00Z">
        <w:r>
          <w:rPr>
            <w:rFonts w:ascii="Arial" w:eastAsia="Times New Roman" w:hAnsi="Arial" w:cs="Arial"/>
          </w:rPr>
          <w:t xml:space="preserve">Animal behavior is </w:t>
        </w:r>
      </w:ins>
      <w:ins w:id="104" w:author="Kelsey McCune" w:date="2024-08-05T09:05:00Z">
        <w:r>
          <w:rPr>
            <w:rFonts w:ascii="Arial" w:eastAsia="Times New Roman" w:hAnsi="Arial" w:cs="Arial"/>
          </w:rPr>
          <w:t>an important indicator of ecosystem stability and function. Changes to the environment</w:t>
        </w:r>
      </w:ins>
      <w:ins w:id="105" w:author="Kelsey McCune" w:date="2024-08-05T09:17:00Z">
        <w:r w:rsidR="005563D8">
          <w:rPr>
            <w:rFonts w:ascii="Arial" w:eastAsia="Times New Roman" w:hAnsi="Arial" w:cs="Arial"/>
          </w:rPr>
          <w:t xml:space="preserve">, including </w:t>
        </w:r>
      </w:ins>
      <w:ins w:id="106" w:author="Kelsey McCune" w:date="2024-08-09T12:20:00Z">
        <w:r w:rsidR="00780358">
          <w:rPr>
            <w:rFonts w:ascii="Arial" w:eastAsia="Times New Roman" w:hAnsi="Arial" w:cs="Arial"/>
          </w:rPr>
          <w:t xml:space="preserve">pollutants and </w:t>
        </w:r>
      </w:ins>
      <w:ins w:id="107" w:author="Kelsey McCune" w:date="2024-08-05T09:17:00Z">
        <w:r w:rsidR="005563D8">
          <w:rPr>
            <w:rFonts w:ascii="Arial" w:eastAsia="Times New Roman" w:hAnsi="Arial" w:cs="Arial"/>
          </w:rPr>
          <w:t>chemical contamination,</w:t>
        </w:r>
      </w:ins>
      <w:ins w:id="108" w:author="Kelsey McCune" w:date="2024-08-05T09:05:00Z">
        <w:r>
          <w:rPr>
            <w:rFonts w:ascii="Arial" w:eastAsia="Times New Roman" w:hAnsi="Arial" w:cs="Arial"/>
          </w:rPr>
          <w:t xml:space="preserve"> </w:t>
        </w:r>
      </w:ins>
      <w:ins w:id="109" w:author="Kelsey McCune" w:date="2024-08-05T09:06:00Z">
        <w:r>
          <w:rPr>
            <w:rFonts w:ascii="Arial" w:eastAsia="Times New Roman" w:hAnsi="Arial" w:cs="Arial"/>
          </w:rPr>
          <w:t xml:space="preserve">affect animal populations by first forcing them to </w:t>
        </w:r>
      </w:ins>
      <w:ins w:id="110" w:author="Kelsey McCune" w:date="2024-08-05T09:07:00Z">
        <w:r>
          <w:rPr>
            <w:rFonts w:ascii="Arial" w:eastAsia="Times New Roman" w:hAnsi="Arial" w:cs="Arial"/>
          </w:rPr>
          <w:t>adapt</w:t>
        </w:r>
      </w:ins>
      <w:ins w:id="111" w:author="Kelsey McCune" w:date="2024-08-05T09:06:00Z">
        <w:r>
          <w:rPr>
            <w:rFonts w:ascii="Arial" w:eastAsia="Times New Roman" w:hAnsi="Arial" w:cs="Arial"/>
          </w:rPr>
          <w:t xml:space="preserve"> their behavior </w:t>
        </w:r>
      </w:ins>
      <w:ins w:id="112" w:author="Kelsey McCune" w:date="2024-08-05T09:07:00Z">
        <w:r>
          <w:rPr>
            <w:rFonts w:ascii="Arial" w:eastAsia="Times New Roman" w:hAnsi="Arial" w:cs="Arial"/>
          </w:rPr>
          <w:t>in response</w:t>
        </w:r>
      </w:ins>
      <w:ins w:id="113" w:author="Kelsey McCune" w:date="2024-08-05T09:06:00Z">
        <w:r>
          <w:rPr>
            <w:rFonts w:ascii="Arial" w:eastAsia="Times New Roman" w:hAnsi="Arial" w:cs="Arial"/>
          </w:rPr>
          <w:t xml:space="preserve"> to environmental change</w:t>
        </w:r>
      </w:ins>
      <w:ins w:id="114" w:author="Kelsey McCune" w:date="2024-08-09T10:10:00Z">
        <w:r w:rsidR="009B57A7">
          <w:rPr>
            <w:rFonts w:ascii="Arial" w:eastAsia="Times New Roman" w:hAnsi="Arial" w:cs="Arial"/>
          </w:rPr>
          <w:t xml:space="preserve"> (</w:t>
        </w:r>
        <w:proofErr w:type="spellStart"/>
        <w:r w:rsidR="009B57A7">
          <w:rPr>
            <w:rFonts w:ascii="Arial" w:eastAsia="Times New Roman" w:hAnsi="Arial" w:cs="Arial"/>
          </w:rPr>
          <w:t>Hellou</w:t>
        </w:r>
        <w:proofErr w:type="spellEnd"/>
        <w:r w:rsidR="009B57A7">
          <w:rPr>
            <w:rFonts w:ascii="Arial" w:eastAsia="Times New Roman" w:hAnsi="Arial" w:cs="Arial"/>
          </w:rPr>
          <w:t xml:space="preserve"> 2011)</w:t>
        </w:r>
      </w:ins>
      <w:ins w:id="115" w:author="Kelsey McCune" w:date="2024-08-05T09:06:00Z">
        <w:r>
          <w:rPr>
            <w:rFonts w:ascii="Arial" w:eastAsia="Times New Roman" w:hAnsi="Arial" w:cs="Arial"/>
          </w:rPr>
          <w:t xml:space="preserve">. </w:t>
        </w:r>
      </w:ins>
      <w:ins w:id="116" w:author="Kelsey McCune" w:date="2024-08-09T12:21:00Z">
        <w:r w:rsidR="00780358">
          <w:rPr>
            <w:rFonts w:ascii="Arial" w:eastAsia="Times New Roman" w:hAnsi="Arial" w:cs="Arial"/>
          </w:rPr>
          <w:t xml:space="preserve">Many behaviors are plastic such that animals can quickly adjust to accommodate changing environmental conditions. </w:t>
        </w:r>
      </w:ins>
      <w:ins w:id="117" w:author="Kelsey McCune" w:date="2024-08-05T09:20:00Z">
        <w:r w:rsidR="00E4323E">
          <w:rPr>
            <w:rFonts w:ascii="Arial" w:eastAsia="Times New Roman" w:hAnsi="Arial" w:cs="Arial"/>
          </w:rPr>
          <w:t xml:space="preserve">Even low concentrations of chemical contamination </w:t>
        </w:r>
      </w:ins>
      <w:ins w:id="118" w:author="Kelsey McCune" w:date="2024-08-08T09:09:00Z">
        <w:r w:rsidR="008B6811">
          <w:rPr>
            <w:rFonts w:ascii="Arial" w:eastAsia="Times New Roman" w:hAnsi="Arial" w:cs="Arial"/>
          </w:rPr>
          <w:t>cause</w:t>
        </w:r>
      </w:ins>
      <w:ins w:id="119" w:author="Kelsey McCune" w:date="2024-08-05T09:20:00Z">
        <w:r w:rsidR="00E4323E">
          <w:rPr>
            <w:rFonts w:ascii="Arial" w:eastAsia="Times New Roman" w:hAnsi="Arial" w:cs="Arial"/>
          </w:rPr>
          <w:t xml:space="preserve"> behavioral change</w:t>
        </w:r>
      </w:ins>
      <w:ins w:id="120" w:author="Kelsey McCune" w:date="2024-08-05T09:22:00Z">
        <w:r w:rsidR="00E4323E">
          <w:rPr>
            <w:rFonts w:ascii="Arial" w:eastAsia="Times New Roman" w:hAnsi="Arial" w:cs="Arial"/>
          </w:rPr>
          <w:t>,</w:t>
        </w:r>
      </w:ins>
      <w:ins w:id="121" w:author="Kelsey McCune" w:date="2024-08-05T09:20:00Z">
        <w:r w:rsidR="00E4323E">
          <w:rPr>
            <w:rFonts w:ascii="Arial" w:eastAsia="Times New Roman" w:hAnsi="Arial" w:cs="Arial"/>
          </w:rPr>
          <w:t xml:space="preserve"> but not mortality</w:t>
        </w:r>
      </w:ins>
      <w:ins w:id="122" w:author="Kelsey McCune" w:date="2024-08-05T09:21:00Z">
        <w:r w:rsidR="00E4323E">
          <w:rPr>
            <w:rFonts w:ascii="Arial" w:eastAsia="Times New Roman" w:hAnsi="Arial" w:cs="Arial"/>
          </w:rPr>
          <w:t xml:space="preserve"> (</w:t>
        </w:r>
      </w:ins>
      <w:ins w:id="123" w:author="Kelsey McCune" w:date="2024-08-09T10:04:00Z">
        <w:r w:rsidR="009B57A7">
          <w:rPr>
            <w:rFonts w:ascii="Arial" w:eastAsia="Times New Roman" w:hAnsi="Arial" w:cs="Arial"/>
          </w:rPr>
          <w:t>i.e., sublethal ef</w:t>
        </w:r>
      </w:ins>
      <w:ins w:id="124" w:author="Kelsey McCune" w:date="2024-08-09T10:05:00Z">
        <w:r w:rsidR="009B57A7">
          <w:rPr>
            <w:rFonts w:ascii="Arial" w:eastAsia="Times New Roman" w:hAnsi="Arial" w:cs="Arial"/>
          </w:rPr>
          <w:t xml:space="preserve">fects; </w:t>
        </w:r>
      </w:ins>
      <w:proofErr w:type="spellStart"/>
      <w:ins w:id="125" w:author="Kelsey McCune" w:date="2024-08-09T10:13:00Z">
        <w:r w:rsidR="009B57A7">
          <w:rPr>
            <w:rFonts w:ascii="Arial" w:eastAsia="Times New Roman" w:hAnsi="Arial" w:cs="Arial"/>
          </w:rPr>
          <w:t>Saaristo</w:t>
        </w:r>
        <w:proofErr w:type="spellEnd"/>
        <w:r w:rsidR="009B57A7">
          <w:rPr>
            <w:rFonts w:ascii="Arial" w:eastAsia="Times New Roman" w:hAnsi="Arial" w:cs="Arial"/>
          </w:rPr>
          <w:t xml:space="preserve"> et al</w:t>
        </w:r>
      </w:ins>
      <w:ins w:id="126" w:author="Kelsey McCune" w:date="2024-08-09T10:14:00Z">
        <w:r w:rsidR="009B57A7">
          <w:rPr>
            <w:rFonts w:ascii="Arial" w:eastAsia="Times New Roman" w:hAnsi="Arial" w:cs="Arial"/>
          </w:rPr>
          <w:t>.</w:t>
        </w:r>
      </w:ins>
      <w:ins w:id="127" w:author="Kelsey McCune" w:date="2024-08-09T10:13:00Z">
        <w:r w:rsidR="009B57A7">
          <w:rPr>
            <w:rFonts w:ascii="Arial" w:eastAsia="Times New Roman" w:hAnsi="Arial" w:cs="Arial"/>
          </w:rPr>
          <w:t xml:space="preserve"> 2</w:t>
        </w:r>
      </w:ins>
      <w:ins w:id="128" w:author="Kelsey McCune" w:date="2024-08-09T10:14:00Z">
        <w:r w:rsidR="009B57A7">
          <w:rPr>
            <w:rFonts w:ascii="Arial" w:eastAsia="Times New Roman" w:hAnsi="Arial" w:cs="Arial"/>
          </w:rPr>
          <w:t>018</w:t>
        </w:r>
      </w:ins>
      <w:ins w:id="129" w:author="Kelsey McCune" w:date="2024-08-05T09:21:00Z">
        <w:r w:rsidR="00E4323E">
          <w:rPr>
            <w:rFonts w:ascii="Arial" w:eastAsia="Times New Roman" w:hAnsi="Arial" w:cs="Arial"/>
          </w:rPr>
          <w:t>)</w:t>
        </w:r>
      </w:ins>
      <w:ins w:id="130" w:author="Kelsey McCune" w:date="2024-08-05T09:20:00Z">
        <w:r w:rsidR="00E4323E">
          <w:rPr>
            <w:rFonts w:ascii="Arial" w:eastAsia="Times New Roman" w:hAnsi="Arial" w:cs="Arial"/>
          </w:rPr>
          <w:t xml:space="preserve">. </w:t>
        </w:r>
      </w:ins>
      <w:ins w:id="131" w:author="Kelsey McCune" w:date="2024-08-08T09:09:00Z">
        <w:r w:rsidR="008B6811">
          <w:rPr>
            <w:rFonts w:ascii="Arial" w:eastAsia="Times New Roman" w:hAnsi="Arial" w:cs="Arial"/>
          </w:rPr>
          <w:t>Minor</w:t>
        </w:r>
      </w:ins>
      <w:ins w:id="132" w:author="Kelsey McCune" w:date="2024-08-05T09:22:00Z">
        <w:r w:rsidR="00E4323E">
          <w:rPr>
            <w:rFonts w:ascii="Arial" w:eastAsia="Times New Roman" w:hAnsi="Arial" w:cs="Arial"/>
          </w:rPr>
          <w:t xml:space="preserve"> c</w:t>
        </w:r>
      </w:ins>
      <w:ins w:id="133" w:author="Kelsey McCune" w:date="2024-08-05T09:06:00Z">
        <w:r>
          <w:rPr>
            <w:rFonts w:ascii="Arial" w:eastAsia="Times New Roman" w:hAnsi="Arial" w:cs="Arial"/>
          </w:rPr>
          <w:t xml:space="preserve">hanges in animal behavior </w:t>
        </w:r>
      </w:ins>
      <w:ins w:id="134" w:author="Kelsey McCune" w:date="2024-08-09T12:20:00Z">
        <w:r w:rsidR="00780358">
          <w:rPr>
            <w:rFonts w:ascii="Arial" w:eastAsia="Times New Roman" w:hAnsi="Arial" w:cs="Arial"/>
          </w:rPr>
          <w:t xml:space="preserve">are concerning because they </w:t>
        </w:r>
      </w:ins>
      <w:ins w:id="135" w:author="Kelsey McCune" w:date="2024-08-05T09:06:00Z">
        <w:r>
          <w:rPr>
            <w:rFonts w:ascii="Arial" w:eastAsia="Times New Roman" w:hAnsi="Arial" w:cs="Arial"/>
          </w:rPr>
          <w:t xml:space="preserve">can result in disruptions </w:t>
        </w:r>
      </w:ins>
      <w:ins w:id="136" w:author="Kelsey McCune" w:date="2024-08-05T09:07:00Z">
        <w:r>
          <w:rPr>
            <w:rFonts w:ascii="Arial" w:eastAsia="Times New Roman" w:hAnsi="Arial" w:cs="Arial"/>
          </w:rPr>
          <w:t>to</w:t>
        </w:r>
      </w:ins>
      <w:ins w:id="137" w:author="Kelsey McCune" w:date="2024-08-05T09:06:00Z">
        <w:r>
          <w:rPr>
            <w:rFonts w:ascii="Arial" w:eastAsia="Times New Roman" w:hAnsi="Arial" w:cs="Arial"/>
          </w:rPr>
          <w:t xml:space="preserve"> ecosystem services </w:t>
        </w:r>
      </w:ins>
      <w:ins w:id="138" w:author="Kelsey McCune" w:date="2024-08-05T09:07:00Z">
        <w:r>
          <w:rPr>
            <w:rFonts w:ascii="Arial" w:eastAsia="Times New Roman" w:hAnsi="Arial" w:cs="Arial"/>
          </w:rPr>
          <w:t>or lead to</w:t>
        </w:r>
      </w:ins>
      <w:ins w:id="139" w:author="Kelsey McCune" w:date="2024-08-05T09:06:00Z">
        <w:r>
          <w:rPr>
            <w:rFonts w:ascii="Arial" w:eastAsia="Times New Roman" w:hAnsi="Arial" w:cs="Arial"/>
          </w:rPr>
          <w:t xml:space="preserve"> trophic cascades</w:t>
        </w:r>
      </w:ins>
      <w:ins w:id="140" w:author="Kelsey McCune" w:date="2024-08-05T09:04:00Z">
        <w:r>
          <w:rPr>
            <w:rFonts w:ascii="Arial" w:eastAsia="Times New Roman" w:hAnsi="Arial" w:cs="Arial"/>
          </w:rPr>
          <w:t xml:space="preserve"> </w:t>
        </w:r>
      </w:ins>
      <w:ins w:id="141" w:author="Kelsey McCune" w:date="2024-08-05T09:07:00Z">
        <w:r>
          <w:rPr>
            <w:rFonts w:ascii="Arial" w:eastAsia="Times New Roman" w:hAnsi="Arial" w:cs="Arial"/>
          </w:rPr>
          <w:t>(</w:t>
        </w:r>
      </w:ins>
      <w:ins w:id="142" w:author="Kelsey McCune" w:date="2024-08-09T10:22:00Z">
        <w:r w:rsidR="003B1A0F">
          <w:rPr>
            <w:rFonts w:ascii="Arial" w:eastAsia="Times New Roman" w:hAnsi="Arial" w:cs="Arial"/>
          </w:rPr>
          <w:t xml:space="preserve">Wong &amp; </w:t>
        </w:r>
        <w:proofErr w:type="spellStart"/>
        <w:r w:rsidR="003B1A0F">
          <w:rPr>
            <w:rFonts w:ascii="Arial" w:eastAsia="Times New Roman" w:hAnsi="Arial" w:cs="Arial"/>
          </w:rPr>
          <w:t>Candolin</w:t>
        </w:r>
        <w:proofErr w:type="spellEnd"/>
        <w:r w:rsidR="003B1A0F">
          <w:rPr>
            <w:rFonts w:ascii="Arial" w:eastAsia="Times New Roman" w:hAnsi="Arial" w:cs="Arial"/>
          </w:rPr>
          <w:t xml:space="preserve"> 2015</w:t>
        </w:r>
      </w:ins>
      <w:ins w:id="143" w:author="Kelsey McCune" w:date="2024-08-05T09:07:00Z">
        <w:r>
          <w:rPr>
            <w:rFonts w:ascii="Arial" w:eastAsia="Times New Roman" w:hAnsi="Arial" w:cs="Arial"/>
          </w:rPr>
          <w:t xml:space="preserve">). For example, </w:t>
        </w:r>
      </w:ins>
      <w:ins w:id="144" w:author="Kelsey McCune" w:date="2024-08-09T12:52:00Z">
        <w:r w:rsidR="00A44936">
          <w:rPr>
            <w:rFonts w:ascii="Arial" w:eastAsia="Times New Roman" w:hAnsi="Arial" w:cs="Arial"/>
          </w:rPr>
          <w:t xml:space="preserve">pesticides </w:t>
        </w:r>
      </w:ins>
      <w:ins w:id="145" w:author="Kelsey McCune" w:date="2024-08-09T12:54:00Z">
        <w:r w:rsidR="005B7B10">
          <w:rPr>
            <w:rFonts w:ascii="Arial" w:eastAsia="Times New Roman" w:hAnsi="Arial" w:cs="Arial"/>
          </w:rPr>
          <w:t xml:space="preserve">cause sublethal </w:t>
        </w:r>
      </w:ins>
      <w:ins w:id="146" w:author="Kelsey McCune" w:date="2024-08-09T12:55:00Z">
        <w:r w:rsidR="005B7B10">
          <w:rPr>
            <w:rFonts w:ascii="Arial" w:eastAsia="Times New Roman" w:hAnsi="Arial" w:cs="Arial"/>
          </w:rPr>
          <w:t xml:space="preserve">behavioral changes in honeybees to </w:t>
        </w:r>
      </w:ins>
      <w:ins w:id="147" w:author="Kelsey McCune" w:date="2024-08-09T12:52:00Z">
        <w:r w:rsidR="005B7B10">
          <w:rPr>
            <w:rFonts w:ascii="Arial" w:eastAsia="Times New Roman" w:hAnsi="Arial" w:cs="Arial"/>
          </w:rPr>
          <w:t>decrease the</w:t>
        </w:r>
      </w:ins>
      <w:ins w:id="148" w:author="Kelsey McCune" w:date="2024-08-09T12:53:00Z">
        <w:r w:rsidR="005B7B10">
          <w:rPr>
            <w:rFonts w:ascii="Arial" w:eastAsia="Times New Roman" w:hAnsi="Arial" w:cs="Arial"/>
          </w:rPr>
          <w:t xml:space="preserve"> rate of foraging activity and</w:t>
        </w:r>
      </w:ins>
      <w:ins w:id="149" w:author="Kelsey McCune" w:date="2024-08-09T12:52:00Z">
        <w:r w:rsidR="005B7B10">
          <w:rPr>
            <w:rFonts w:ascii="Arial" w:eastAsia="Times New Roman" w:hAnsi="Arial" w:cs="Arial"/>
          </w:rPr>
          <w:t xml:space="preserve"> ability to </w:t>
        </w:r>
      </w:ins>
      <w:ins w:id="150" w:author="Kelsey McCune" w:date="2024-08-09T12:53:00Z">
        <w:r w:rsidR="005B7B10">
          <w:rPr>
            <w:rFonts w:ascii="Arial" w:eastAsia="Times New Roman" w:hAnsi="Arial" w:cs="Arial"/>
          </w:rPr>
          <w:t xml:space="preserve">return to the hive, </w:t>
        </w:r>
      </w:ins>
      <w:ins w:id="151" w:author="Kelsey McCune" w:date="2024-08-09T12:55:00Z">
        <w:r w:rsidR="005B7B10">
          <w:rPr>
            <w:rFonts w:ascii="Arial" w:eastAsia="Times New Roman" w:hAnsi="Arial" w:cs="Arial"/>
          </w:rPr>
          <w:t xml:space="preserve">thus </w:t>
        </w:r>
      </w:ins>
      <w:ins w:id="152" w:author="Kelsey McCune" w:date="2024-08-09T12:53:00Z">
        <w:r w:rsidR="005B7B10">
          <w:rPr>
            <w:rFonts w:ascii="Arial" w:eastAsia="Times New Roman" w:hAnsi="Arial" w:cs="Arial"/>
          </w:rPr>
          <w:t>resulting in depressed pollination services (</w:t>
        </w:r>
        <w:proofErr w:type="spellStart"/>
        <w:r w:rsidR="005B7B10">
          <w:rPr>
            <w:rFonts w:ascii="Arial" w:eastAsia="Times New Roman" w:hAnsi="Arial" w:cs="Arial"/>
          </w:rPr>
          <w:t>Bortolotti</w:t>
        </w:r>
        <w:proofErr w:type="spellEnd"/>
        <w:r w:rsidR="005B7B10">
          <w:rPr>
            <w:rFonts w:ascii="Arial" w:eastAsia="Times New Roman" w:hAnsi="Arial" w:cs="Arial"/>
          </w:rPr>
          <w:t xml:space="preserve"> et al. 2003)</w:t>
        </w:r>
      </w:ins>
      <w:ins w:id="153" w:author="Kelsey McCune" w:date="2024-08-09T12:55:00Z">
        <w:r w:rsidR="005B7B10">
          <w:rPr>
            <w:rFonts w:ascii="Arial" w:eastAsia="Times New Roman" w:hAnsi="Arial" w:cs="Arial"/>
          </w:rPr>
          <w:t>.</w:t>
        </w:r>
      </w:ins>
      <w:ins w:id="154" w:author="Kelsey McCune" w:date="2024-08-05T09:22:00Z">
        <w:r w:rsidR="00E4323E">
          <w:rPr>
            <w:rFonts w:ascii="Arial" w:eastAsia="Times New Roman" w:hAnsi="Arial" w:cs="Arial"/>
          </w:rPr>
          <w:t xml:space="preserve"> Consequently, one way to </w:t>
        </w:r>
      </w:ins>
      <w:ins w:id="155" w:author="Kelsey McCune" w:date="2024-08-09T10:24:00Z">
        <w:r w:rsidR="003B1A0F">
          <w:rPr>
            <w:rFonts w:ascii="Arial" w:eastAsia="Times New Roman" w:hAnsi="Arial" w:cs="Arial"/>
          </w:rPr>
          <w:t>evaluate</w:t>
        </w:r>
      </w:ins>
      <w:ins w:id="156" w:author="Kelsey McCune" w:date="2024-08-08T09:10:00Z">
        <w:r w:rsidR="008B6811">
          <w:rPr>
            <w:rFonts w:ascii="Arial" w:eastAsia="Times New Roman" w:hAnsi="Arial" w:cs="Arial"/>
          </w:rPr>
          <w:t xml:space="preserve"> and </w:t>
        </w:r>
      </w:ins>
      <w:ins w:id="157" w:author="Kelsey McCune" w:date="2024-08-05T09:22:00Z">
        <w:r w:rsidR="00E4323E">
          <w:rPr>
            <w:rFonts w:ascii="Arial" w:eastAsia="Times New Roman" w:hAnsi="Arial" w:cs="Arial"/>
          </w:rPr>
          <w:t>predict the impact of contamination on the natural env</w:t>
        </w:r>
      </w:ins>
      <w:ins w:id="158" w:author="Kelsey McCune" w:date="2024-08-05T09:23:00Z">
        <w:r w:rsidR="00E4323E">
          <w:rPr>
            <w:rFonts w:ascii="Arial" w:eastAsia="Times New Roman" w:hAnsi="Arial" w:cs="Arial"/>
          </w:rPr>
          <w:t xml:space="preserve">ironment is to </w:t>
        </w:r>
      </w:ins>
      <w:ins w:id="159" w:author="Kelsey McCune" w:date="2024-08-09T12:21:00Z">
        <w:r w:rsidR="00780358">
          <w:rPr>
            <w:rFonts w:ascii="Arial" w:eastAsia="Times New Roman" w:hAnsi="Arial" w:cs="Arial"/>
          </w:rPr>
          <w:t>determine the direction and magnitude of</w:t>
        </w:r>
      </w:ins>
      <w:ins w:id="160" w:author="Kelsey McCune" w:date="2024-08-05T09:23:00Z">
        <w:r w:rsidR="00E4323E">
          <w:rPr>
            <w:rFonts w:ascii="Arial" w:eastAsia="Times New Roman" w:hAnsi="Arial" w:cs="Arial"/>
          </w:rPr>
          <w:t xml:space="preserve"> changes in animal behavior</w:t>
        </w:r>
      </w:ins>
      <w:ins w:id="161" w:author="Kelsey McCune" w:date="2024-08-09T10:24:00Z">
        <w:r w:rsidR="003B1A0F">
          <w:rPr>
            <w:rFonts w:ascii="Arial" w:eastAsia="Times New Roman" w:hAnsi="Arial" w:cs="Arial"/>
          </w:rPr>
          <w:t xml:space="preserve"> after exposure</w:t>
        </w:r>
      </w:ins>
      <w:ins w:id="162" w:author="Kelsey McCune" w:date="2024-08-05T09:45:00Z">
        <w:r w:rsidR="00E2589A">
          <w:rPr>
            <w:rFonts w:ascii="Arial" w:eastAsia="Times New Roman" w:hAnsi="Arial" w:cs="Arial"/>
          </w:rPr>
          <w:t xml:space="preserve"> (</w:t>
        </w:r>
        <w:proofErr w:type="spellStart"/>
        <w:r w:rsidR="00E2589A">
          <w:rPr>
            <w:rFonts w:ascii="Arial" w:eastAsia="Times New Roman" w:hAnsi="Arial" w:cs="Arial"/>
          </w:rPr>
          <w:t>Saaristo</w:t>
        </w:r>
        <w:proofErr w:type="spellEnd"/>
        <w:r w:rsidR="00E2589A">
          <w:rPr>
            <w:rFonts w:ascii="Arial" w:eastAsia="Times New Roman" w:hAnsi="Arial" w:cs="Arial"/>
          </w:rPr>
          <w:t xml:space="preserve"> et al. 2018)</w:t>
        </w:r>
      </w:ins>
      <w:ins w:id="163" w:author="Kelsey McCune" w:date="2024-08-05T09:23:00Z">
        <w:r w:rsidR="00E4323E">
          <w:rPr>
            <w:rFonts w:ascii="Arial" w:eastAsia="Times New Roman" w:hAnsi="Arial" w:cs="Arial"/>
          </w:rPr>
          <w:t xml:space="preserve">. </w:t>
        </w:r>
      </w:ins>
    </w:p>
    <w:p w14:paraId="45D98405" w14:textId="77777777" w:rsidR="00CE0763" w:rsidRPr="005563D8" w:rsidRDefault="00CE0763" w:rsidP="00CE0763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64" w:author="Kelsey McCune" w:date="2024-08-05T09:08:00Z"/>
          <w:rFonts w:ascii="Arial" w:eastAsia="Times New Roman" w:hAnsi="Arial" w:cs="Arial"/>
          <w:rPrChange w:id="165" w:author="Kelsey McCune" w:date="2024-08-05T09:08:00Z">
            <w:rPr>
              <w:ins w:id="166" w:author="Kelsey McCune" w:date="2024-08-05T09:08:00Z"/>
              <w:rFonts w:ascii="Arial" w:eastAsia="Times New Roman" w:hAnsi="Arial" w:cs="Arial"/>
              <w:b/>
              <w:bCs/>
            </w:rPr>
          </w:rPrChange>
        </w:rPr>
      </w:pPr>
      <w:r w:rsidRPr="00CE0763">
        <w:rPr>
          <w:rFonts w:ascii="Arial" w:eastAsia="Times New Roman" w:hAnsi="Arial" w:cs="Arial"/>
          <w:b/>
          <w:bCs/>
        </w:rPr>
        <w:t>Concept of Animal Personality</w:t>
      </w:r>
    </w:p>
    <w:p w14:paraId="2B5366A3" w14:textId="17F42919" w:rsidR="005563D8" w:rsidRPr="005563D8" w:rsidRDefault="00780358" w:rsidP="0018327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  <w:pPrChange w:id="167" w:author="Kelsey McCune" w:date="2024-08-09T13:08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68" w:author="Kelsey McCune" w:date="2024-08-09T12:22:00Z">
        <w:r>
          <w:rPr>
            <w:rFonts w:ascii="Arial" w:eastAsia="Times New Roman" w:hAnsi="Arial" w:cs="Arial"/>
          </w:rPr>
          <w:t>G</w:t>
        </w:r>
      </w:ins>
      <w:ins w:id="169" w:author="Kelsey McCune" w:date="2024-08-05T09:09:00Z">
        <w:r w:rsidR="005563D8">
          <w:rPr>
            <w:rFonts w:ascii="Arial" w:eastAsia="Times New Roman" w:hAnsi="Arial" w:cs="Arial"/>
          </w:rPr>
          <w:t>rowing evidence suggests significant constraints on behavioral plasticity across taxa</w:t>
        </w:r>
      </w:ins>
      <w:ins w:id="170" w:author="Kelsey McCune" w:date="2024-08-08T09:12:00Z">
        <w:r w:rsidR="008B6811">
          <w:rPr>
            <w:rFonts w:ascii="Arial" w:eastAsia="Times New Roman" w:hAnsi="Arial" w:cs="Arial"/>
          </w:rPr>
          <w:t xml:space="preserve"> (</w:t>
        </w:r>
      </w:ins>
      <w:proofErr w:type="spellStart"/>
      <w:ins w:id="171" w:author="Kelsey McCune" w:date="2024-08-09T13:22:00Z">
        <w:r w:rsidR="00C334ED">
          <w:rPr>
            <w:rFonts w:ascii="Arial" w:eastAsia="Times New Roman" w:hAnsi="Arial" w:cs="Arial"/>
          </w:rPr>
          <w:t>Pennisi</w:t>
        </w:r>
        <w:proofErr w:type="spellEnd"/>
        <w:r w:rsidR="00C334ED">
          <w:rPr>
            <w:rFonts w:ascii="Arial" w:eastAsia="Times New Roman" w:hAnsi="Arial" w:cs="Arial"/>
          </w:rPr>
          <w:t xml:space="preserve"> 2016</w:t>
        </w:r>
      </w:ins>
      <w:ins w:id="172" w:author="Kelsey McCune" w:date="2024-08-08T09:12:00Z">
        <w:r w:rsidR="008B6811">
          <w:rPr>
            <w:rFonts w:ascii="Arial" w:eastAsia="Times New Roman" w:hAnsi="Arial" w:cs="Arial"/>
          </w:rPr>
          <w:t>)</w:t>
        </w:r>
      </w:ins>
      <w:ins w:id="173" w:author="Kelsey McCune" w:date="2024-08-05T09:09:00Z">
        <w:r w:rsidR="005563D8">
          <w:rPr>
            <w:rFonts w:ascii="Arial" w:eastAsia="Times New Roman" w:hAnsi="Arial" w:cs="Arial"/>
          </w:rPr>
          <w:t xml:space="preserve">. </w:t>
        </w:r>
      </w:ins>
      <w:ins w:id="174" w:author="Kelsey McCune" w:date="2024-08-09T12:22:00Z">
        <w:r>
          <w:rPr>
            <w:rFonts w:ascii="Arial" w:eastAsia="Times New Roman" w:hAnsi="Arial" w:cs="Arial"/>
          </w:rPr>
          <w:t xml:space="preserve">In other words, </w:t>
        </w:r>
      </w:ins>
      <w:ins w:id="175" w:author="Kelsey McCune" w:date="2024-08-05T09:10:00Z">
        <w:r w:rsidR="005563D8">
          <w:rPr>
            <w:rFonts w:ascii="Arial" w:eastAsia="Times New Roman" w:hAnsi="Arial" w:cs="Arial"/>
          </w:rPr>
          <w:t>individuals</w:t>
        </w:r>
      </w:ins>
      <w:ins w:id="176" w:author="Kelsey McCune" w:date="2024-08-09T12:23:00Z">
        <w:r>
          <w:rPr>
            <w:rFonts w:ascii="Arial" w:eastAsia="Times New Roman" w:hAnsi="Arial" w:cs="Arial"/>
          </w:rPr>
          <w:t xml:space="preserve"> </w:t>
        </w:r>
      </w:ins>
      <w:ins w:id="177" w:author="Kelsey McCune" w:date="2024-08-05T09:10:00Z">
        <w:r w:rsidR="005563D8">
          <w:rPr>
            <w:rFonts w:ascii="Arial" w:eastAsia="Times New Roman" w:hAnsi="Arial" w:cs="Arial"/>
          </w:rPr>
          <w:t>respond surprisingly consistently to different stimuli across time</w:t>
        </w:r>
      </w:ins>
      <w:ins w:id="178" w:author="Kelsey McCune" w:date="2024-08-05T09:11:00Z">
        <w:r w:rsidR="005563D8">
          <w:rPr>
            <w:rFonts w:ascii="Arial" w:eastAsia="Times New Roman" w:hAnsi="Arial" w:cs="Arial"/>
          </w:rPr>
          <w:t>, even if the behavioral response may be maladaptive in a given context</w:t>
        </w:r>
      </w:ins>
      <w:ins w:id="179" w:author="Kelsey McCune" w:date="2024-08-08T09:12:00Z">
        <w:r w:rsidR="008B6811">
          <w:rPr>
            <w:rFonts w:ascii="Arial" w:eastAsia="Times New Roman" w:hAnsi="Arial" w:cs="Arial"/>
          </w:rPr>
          <w:t xml:space="preserve"> (</w:t>
        </w:r>
      </w:ins>
      <w:ins w:id="180" w:author="Kelsey McCune" w:date="2024-08-09T13:26:00Z">
        <w:r w:rsidR="00C334ED">
          <w:rPr>
            <w:rFonts w:ascii="Arial" w:eastAsia="Times New Roman" w:hAnsi="Arial" w:cs="Arial"/>
          </w:rPr>
          <w:t>Dall et</w:t>
        </w:r>
      </w:ins>
      <w:ins w:id="181" w:author="Kelsey McCune" w:date="2024-08-09T11:43:00Z">
        <w:r w:rsidR="0097581D">
          <w:rPr>
            <w:rFonts w:ascii="Arial" w:eastAsia="Times New Roman" w:hAnsi="Arial" w:cs="Arial"/>
          </w:rPr>
          <w:t xml:space="preserve"> al. </w:t>
        </w:r>
      </w:ins>
      <w:ins w:id="182" w:author="Kelsey McCune" w:date="2024-08-09T13:26:00Z">
        <w:r w:rsidR="00C334ED">
          <w:rPr>
            <w:rFonts w:ascii="Arial" w:eastAsia="Times New Roman" w:hAnsi="Arial" w:cs="Arial"/>
          </w:rPr>
          <w:t>2012</w:t>
        </w:r>
      </w:ins>
      <w:ins w:id="183" w:author="Kelsey McCune" w:date="2024-08-08T09:12:00Z">
        <w:r w:rsidR="008B6811">
          <w:rPr>
            <w:rFonts w:ascii="Arial" w:eastAsia="Times New Roman" w:hAnsi="Arial" w:cs="Arial"/>
          </w:rPr>
          <w:t>)</w:t>
        </w:r>
      </w:ins>
      <w:ins w:id="184" w:author="Kelsey McCune" w:date="2024-08-05T09:11:00Z">
        <w:r w:rsidR="005563D8">
          <w:rPr>
            <w:rFonts w:ascii="Arial" w:eastAsia="Times New Roman" w:hAnsi="Arial" w:cs="Arial"/>
          </w:rPr>
          <w:t xml:space="preserve">. </w:t>
        </w:r>
      </w:ins>
      <w:ins w:id="185" w:author="Kelsey McCune" w:date="2024-08-09T12:24:00Z">
        <w:r>
          <w:rPr>
            <w:rFonts w:ascii="Arial" w:eastAsia="Times New Roman" w:hAnsi="Arial" w:cs="Arial"/>
          </w:rPr>
          <w:t xml:space="preserve">For example, </w:t>
        </w:r>
      </w:ins>
      <w:ins w:id="186" w:author="Kelsey McCune" w:date="2024-08-09T12:25:00Z">
        <w:r>
          <w:rPr>
            <w:rFonts w:ascii="Arial" w:eastAsia="Times New Roman" w:hAnsi="Arial" w:cs="Arial"/>
          </w:rPr>
          <w:t xml:space="preserve">western bluebird </w:t>
        </w:r>
      </w:ins>
      <w:ins w:id="187" w:author="Kelsey McCune" w:date="2024-08-09T12:24:00Z">
        <w:r>
          <w:rPr>
            <w:rFonts w:ascii="Arial" w:eastAsia="Times New Roman" w:hAnsi="Arial" w:cs="Arial"/>
          </w:rPr>
          <w:t xml:space="preserve">males that are more aggressive in territorial defense, are </w:t>
        </w:r>
        <w:r>
          <w:rPr>
            <w:rFonts w:ascii="Arial" w:eastAsia="Times New Roman" w:hAnsi="Arial" w:cs="Arial"/>
          </w:rPr>
          <w:lastRenderedPageBreak/>
          <w:t xml:space="preserve">also </w:t>
        </w:r>
      </w:ins>
      <w:ins w:id="188" w:author="Kelsey McCune" w:date="2024-08-09T12:25:00Z">
        <w:r>
          <w:rPr>
            <w:rFonts w:ascii="Arial" w:eastAsia="Times New Roman" w:hAnsi="Arial" w:cs="Arial"/>
          </w:rPr>
          <w:t xml:space="preserve">more aggressive towards their mate and less likely to contribute parental care (Duckworth &amp; </w:t>
        </w:r>
        <w:proofErr w:type="spellStart"/>
        <w:r>
          <w:rPr>
            <w:rFonts w:ascii="Arial" w:eastAsia="Times New Roman" w:hAnsi="Arial" w:cs="Arial"/>
          </w:rPr>
          <w:t>Badyaev</w:t>
        </w:r>
        <w:proofErr w:type="spellEnd"/>
        <w:r>
          <w:rPr>
            <w:rFonts w:ascii="Arial" w:eastAsia="Times New Roman" w:hAnsi="Arial" w:cs="Arial"/>
          </w:rPr>
          <w:t xml:space="preserve"> 2007). </w:t>
        </w:r>
      </w:ins>
      <w:ins w:id="189" w:author="Kelsey McCune" w:date="2024-08-09T12:26:00Z">
        <w:r>
          <w:rPr>
            <w:rFonts w:ascii="Arial" w:eastAsia="Times New Roman" w:hAnsi="Arial" w:cs="Arial"/>
          </w:rPr>
          <w:t>These c</w:t>
        </w:r>
      </w:ins>
      <w:ins w:id="190" w:author="Kelsey McCune" w:date="2024-08-05T09:11:00Z">
        <w:r w:rsidR="005563D8">
          <w:rPr>
            <w:rFonts w:ascii="Arial" w:eastAsia="Times New Roman" w:hAnsi="Arial" w:cs="Arial"/>
          </w:rPr>
          <w:t>onsistent individual differences</w:t>
        </w:r>
      </w:ins>
      <w:ins w:id="191" w:author="Kelsey McCune" w:date="2024-08-09T10:26:00Z">
        <w:r w:rsidR="001B0313">
          <w:rPr>
            <w:rFonts w:ascii="Arial" w:eastAsia="Times New Roman" w:hAnsi="Arial" w:cs="Arial"/>
          </w:rPr>
          <w:t xml:space="preserve"> (i.e., personality traits)</w:t>
        </w:r>
      </w:ins>
      <w:ins w:id="192" w:author="Kelsey McCune" w:date="2024-08-05T09:11:00Z">
        <w:r w:rsidR="005563D8">
          <w:rPr>
            <w:rFonts w:ascii="Arial" w:eastAsia="Times New Roman" w:hAnsi="Arial" w:cs="Arial"/>
          </w:rPr>
          <w:t xml:space="preserve"> in </w:t>
        </w:r>
      </w:ins>
      <w:ins w:id="193" w:author="Kelsey McCune" w:date="2024-08-05T09:12:00Z">
        <w:r w:rsidR="005563D8">
          <w:rPr>
            <w:rFonts w:ascii="Arial" w:eastAsia="Times New Roman" w:hAnsi="Arial" w:cs="Arial"/>
          </w:rPr>
          <w:t xml:space="preserve">a given behavior are </w:t>
        </w:r>
      </w:ins>
      <w:ins w:id="194" w:author="Kelsey McCune" w:date="2024-08-08T09:12:00Z">
        <w:r w:rsidR="008B6811">
          <w:rPr>
            <w:rFonts w:ascii="Arial" w:eastAsia="Times New Roman" w:hAnsi="Arial" w:cs="Arial"/>
          </w:rPr>
          <w:t>widespread</w:t>
        </w:r>
      </w:ins>
      <w:ins w:id="195" w:author="Kelsey McCune" w:date="2024-08-09T10:27:00Z">
        <w:r w:rsidR="001B0313">
          <w:rPr>
            <w:rFonts w:ascii="Arial" w:eastAsia="Times New Roman" w:hAnsi="Arial" w:cs="Arial"/>
          </w:rPr>
          <w:t xml:space="preserve"> within and across species</w:t>
        </w:r>
      </w:ins>
      <w:ins w:id="196" w:author="Kelsey McCune" w:date="2024-08-09T13:06:00Z">
        <w:r w:rsidR="0018327B">
          <w:rPr>
            <w:rFonts w:ascii="Arial" w:eastAsia="Times New Roman" w:hAnsi="Arial" w:cs="Arial"/>
          </w:rPr>
          <w:t>.</w:t>
        </w:r>
      </w:ins>
      <w:ins w:id="197" w:author="Kelsey McCune" w:date="2024-08-08T09:12:00Z">
        <w:r w:rsidR="008B6811">
          <w:rPr>
            <w:rFonts w:ascii="Arial" w:eastAsia="Times New Roman" w:hAnsi="Arial" w:cs="Arial"/>
          </w:rPr>
          <w:t xml:space="preserve"> </w:t>
        </w:r>
      </w:ins>
      <w:ins w:id="198" w:author="Kelsey McCune" w:date="2024-08-09T13:07:00Z">
        <w:r w:rsidR="0018327B">
          <w:rPr>
            <w:rFonts w:ascii="Arial" w:eastAsia="Times New Roman" w:hAnsi="Arial" w:cs="Arial"/>
          </w:rPr>
          <w:t>Behavioral plasticity can be further constrained through genetic correlations among personality traits. This idea, referred to as a “behavioral syndrome” means that traits have coevolved and should be considered as a unit, rather than individually (</w:t>
        </w:r>
        <w:proofErr w:type="spellStart"/>
        <w:r w:rsidR="0018327B">
          <w:rPr>
            <w:rFonts w:ascii="Arial" w:eastAsia="Times New Roman" w:hAnsi="Arial" w:cs="Arial"/>
          </w:rPr>
          <w:t>Sih</w:t>
        </w:r>
        <w:proofErr w:type="spellEnd"/>
        <w:r w:rsidR="0018327B">
          <w:rPr>
            <w:rFonts w:ascii="Arial" w:eastAsia="Times New Roman" w:hAnsi="Arial" w:cs="Arial"/>
          </w:rPr>
          <w:t xml:space="preserve"> et al. 2004; </w:t>
        </w:r>
        <w:proofErr w:type="spellStart"/>
        <w:r w:rsidR="0018327B">
          <w:rPr>
            <w:rFonts w:ascii="Arial" w:eastAsia="Times New Roman" w:hAnsi="Arial" w:cs="Arial"/>
          </w:rPr>
          <w:t>Reale</w:t>
        </w:r>
        <w:proofErr w:type="spellEnd"/>
        <w:r w:rsidR="0018327B">
          <w:rPr>
            <w:rFonts w:ascii="Arial" w:eastAsia="Times New Roman" w:hAnsi="Arial" w:cs="Arial"/>
          </w:rPr>
          <w:t xml:space="preserve"> et al. 2007). </w:t>
        </w:r>
      </w:ins>
      <w:ins w:id="199" w:author="Kelsey McCune" w:date="2024-08-09T11:44:00Z">
        <w:r w:rsidR="0097581D">
          <w:rPr>
            <w:rFonts w:ascii="Arial" w:eastAsia="Times New Roman" w:hAnsi="Arial" w:cs="Arial"/>
          </w:rPr>
          <w:t xml:space="preserve">Research is beginning to show pervasive effects of environmental contaminants on animal personality traits. </w:t>
        </w:r>
      </w:ins>
      <w:ins w:id="200" w:author="Kelsey McCune" w:date="2024-08-09T11:45:00Z">
        <w:r w:rsidR="0097581D">
          <w:rPr>
            <w:rFonts w:ascii="Arial" w:eastAsia="Times New Roman" w:hAnsi="Arial" w:cs="Arial"/>
          </w:rPr>
          <w:t>However, m</w:t>
        </w:r>
      </w:ins>
      <w:ins w:id="201" w:author="Kelsey McCune" w:date="2024-08-09T11:13:00Z">
        <w:r w:rsidR="00B500A6">
          <w:rPr>
            <w:rFonts w:ascii="Arial" w:eastAsia="Times New Roman" w:hAnsi="Arial" w:cs="Arial"/>
          </w:rPr>
          <w:t xml:space="preserve">ost studies evaluate the impact of </w:t>
        </w:r>
      </w:ins>
      <w:ins w:id="202" w:author="Kelsey McCune" w:date="2024-08-09T11:14:00Z">
        <w:r w:rsidR="00B500A6">
          <w:rPr>
            <w:rFonts w:ascii="Arial" w:eastAsia="Times New Roman" w:hAnsi="Arial" w:cs="Arial"/>
          </w:rPr>
          <w:t xml:space="preserve">contamination on one behavior in isolation, precluding </w:t>
        </w:r>
      </w:ins>
      <w:ins w:id="203" w:author="Kelsey McCune" w:date="2024-08-09T13:27:00Z">
        <w:r w:rsidR="00B23082">
          <w:rPr>
            <w:rFonts w:ascii="Arial" w:eastAsia="Times New Roman" w:hAnsi="Arial" w:cs="Arial"/>
          </w:rPr>
          <w:t>inference</w:t>
        </w:r>
      </w:ins>
      <w:ins w:id="204" w:author="Kelsey McCune" w:date="2024-08-09T11:14:00Z">
        <w:r w:rsidR="00B500A6">
          <w:rPr>
            <w:rFonts w:ascii="Arial" w:eastAsia="Times New Roman" w:hAnsi="Arial" w:cs="Arial"/>
          </w:rPr>
          <w:t>s about the change in behavior in other contexts</w:t>
        </w:r>
      </w:ins>
      <w:ins w:id="205" w:author="Kelsey McCune" w:date="2024-08-09T11:15:00Z">
        <w:r w:rsidR="0073630D">
          <w:rPr>
            <w:rFonts w:ascii="Arial" w:eastAsia="Times New Roman" w:hAnsi="Arial" w:cs="Arial"/>
          </w:rPr>
          <w:t xml:space="preserve"> (</w:t>
        </w:r>
        <w:proofErr w:type="spellStart"/>
        <w:r w:rsidR="0073630D">
          <w:rPr>
            <w:rFonts w:ascii="Arial" w:eastAsia="Times New Roman" w:hAnsi="Arial" w:cs="Arial"/>
          </w:rPr>
          <w:t>Jacquin</w:t>
        </w:r>
        <w:proofErr w:type="spellEnd"/>
        <w:r w:rsidR="0073630D">
          <w:rPr>
            <w:rFonts w:ascii="Arial" w:eastAsia="Times New Roman" w:hAnsi="Arial" w:cs="Arial"/>
          </w:rPr>
          <w:t xml:space="preserve"> et al. 2020)</w:t>
        </w:r>
      </w:ins>
      <w:ins w:id="206" w:author="Kelsey McCune" w:date="2024-08-09T11:14:00Z">
        <w:r w:rsidR="00B500A6">
          <w:rPr>
            <w:rFonts w:ascii="Arial" w:eastAsia="Times New Roman" w:hAnsi="Arial" w:cs="Arial"/>
          </w:rPr>
          <w:t>.</w:t>
        </w:r>
      </w:ins>
    </w:p>
    <w:p w14:paraId="2BAF7FBD" w14:textId="03F9ED93" w:rsidR="005E54CD" w:rsidRPr="00CE0763" w:rsidDel="00B500A6" w:rsidRDefault="00CE0763" w:rsidP="00CE0763">
      <w:pPr>
        <w:numPr>
          <w:ilvl w:val="1"/>
          <w:numId w:val="2"/>
        </w:numPr>
        <w:spacing w:before="100" w:beforeAutospacing="1" w:after="100" w:afterAutospacing="1" w:line="240" w:lineRule="auto"/>
        <w:rPr>
          <w:del w:id="207" w:author="Kelsey McCune" w:date="2024-08-09T11:15:00Z"/>
          <w:rFonts w:ascii="Arial" w:eastAsia="Times New Roman" w:hAnsi="Arial" w:cs="Arial"/>
        </w:rPr>
      </w:pPr>
      <w:del w:id="208" w:author="Kelsey McCune" w:date="2024-08-09T11:15:00Z">
        <w:r w:rsidRPr="00CE0763" w:rsidDel="00B500A6">
          <w:rPr>
            <w:rFonts w:ascii="Arial" w:eastAsia="Times New Roman" w:hAnsi="Arial" w:cs="Arial"/>
          </w:rPr>
          <w:delText>Define animal personality and its significance in behavioral ecology.</w:delText>
        </w:r>
      </w:del>
    </w:p>
    <w:p w14:paraId="5B4BD742" w14:textId="66014AA7" w:rsidR="00CE0763" w:rsidRPr="00CE0763" w:rsidDel="0097581D" w:rsidRDefault="00CE0763" w:rsidP="00CE0763">
      <w:pPr>
        <w:numPr>
          <w:ilvl w:val="0"/>
          <w:numId w:val="2"/>
        </w:numPr>
        <w:spacing w:before="100" w:beforeAutospacing="1" w:after="100" w:afterAutospacing="1" w:line="240" w:lineRule="auto"/>
        <w:rPr>
          <w:del w:id="209" w:author="Kelsey McCune" w:date="2024-08-09T11:40:00Z"/>
          <w:rFonts w:ascii="Arial" w:eastAsia="Times New Roman" w:hAnsi="Arial" w:cs="Arial"/>
        </w:rPr>
      </w:pPr>
      <w:del w:id="210" w:author="Kelsey McCune" w:date="2024-08-09T11:40:00Z">
        <w:r w:rsidRPr="00CE0763" w:rsidDel="0097581D">
          <w:rPr>
            <w:rFonts w:ascii="Arial" w:eastAsia="Times New Roman" w:hAnsi="Arial" w:cs="Arial"/>
            <w:b/>
            <w:bCs/>
          </w:rPr>
          <w:delText>Behavioral Assessments in Fish</w:delText>
        </w:r>
      </w:del>
    </w:p>
    <w:p w14:paraId="169EDB81" w14:textId="3AEF3C36" w:rsidR="005563D8" w:rsidRPr="00CE0763" w:rsidRDefault="00CE0763" w:rsidP="005563D8">
      <w:pPr>
        <w:numPr>
          <w:ilvl w:val="0"/>
          <w:numId w:val="2"/>
        </w:numPr>
        <w:spacing w:before="100" w:beforeAutospacing="1" w:after="100" w:afterAutospacing="1" w:line="240" w:lineRule="auto"/>
        <w:rPr>
          <w:moveTo w:id="211" w:author="Kelsey McCune" w:date="2024-08-05T09:15:00Z"/>
          <w:rFonts w:ascii="Arial" w:eastAsia="Times New Roman" w:hAnsi="Arial" w:cs="Arial"/>
        </w:rPr>
      </w:pPr>
      <w:del w:id="212" w:author="Kelsey McCune" w:date="2024-08-09T11:40:00Z">
        <w:r w:rsidRPr="00CE0763" w:rsidDel="0097581D">
          <w:rPr>
            <w:rFonts w:ascii="Arial" w:eastAsia="Times New Roman" w:hAnsi="Arial" w:cs="Arial"/>
          </w:rPr>
          <w:delText>Overview of common methods for assessing fish behavior and personality traits, emphasizing the open field test.</w:delText>
        </w:r>
      </w:del>
      <w:moveToRangeStart w:id="213" w:author="Kelsey McCune" w:date="2024-08-05T09:15:00Z" w:name="move173741720"/>
      <w:moveTo w:id="214" w:author="Kelsey McCune" w:date="2024-08-05T09:15:00Z">
        <w:r w:rsidR="005563D8" w:rsidRPr="00CE0763">
          <w:rPr>
            <w:rFonts w:ascii="Arial" w:eastAsia="Times New Roman" w:hAnsi="Arial" w:cs="Arial"/>
            <w:b/>
            <w:bCs/>
          </w:rPr>
          <w:t xml:space="preserve">Ecological and Biological Importance of P. </w:t>
        </w:r>
        <w:proofErr w:type="spellStart"/>
        <w:r w:rsidR="005563D8" w:rsidRPr="00CE0763">
          <w:rPr>
            <w:rFonts w:ascii="Arial" w:eastAsia="Times New Roman" w:hAnsi="Arial" w:cs="Arial"/>
            <w:b/>
            <w:bCs/>
          </w:rPr>
          <w:t>promelas</w:t>
        </w:r>
        <w:proofErr w:type="spellEnd"/>
        <w:r w:rsidR="005563D8" w:rsidRPr="00CE0763">
          <w:rPr>
            <w:rFonts w:ascii="Arial" w:eastAsia="Times New Roman" w:hAnsi="Arial" w:cs="Arial"/>
            <w:b/>
            <w:bCs/>
          </w:rPr>
          <w:t xml:space="preserve"> (Fathead Minnow)</w:t>
        </w:r>
      </w:moveTo>
    </w:p>
    <w:p w14:paraId="67579D42" w14:textId="77777777" w:rsidR="005563D8" w:rsidRDefault="005563D8" w:rsidP="005563D8">
      <w:pPr>
        <w:numPr>
          <w:ilvl w:val="1"/>
          <w:numId w:val="2"/>
        </w:numPr>
        <w:spacing w:before="100" w:beforeAutospacing="1" w:after="100" w:afterAutospacing="1" w:line="240" w:lineRule="auto"/>
        <w:rPr>
          <w:moveTo w:id="215" w:author="Kelsey McCune" w:date="2024-08-05T09:15:00Z"/>
          <w:rFonts w:ascii="Arial" w:eastAsia="Times New Roman" w:hAnsi="Arial" w:cs="Arial"/>
        </w:rPr>
      </w:pPr>
      <w:moveTo w:id="216" w:author="Kelsey McCune" w:date="2024-08-05T09:15:00Z">
        <w:r w:rsidRPr="00CE0763">
          <w:rPr>
            <w:rFonts w:ascii="Arial" w:eastAsia="Times New Roman" w:hAnsi="Arial" w:cs="Arial"/>
          </w:rPr>
          <w:t xml:space="preserve">Discuss the ecological role and relevance of P. </w:t>
        </w:r>
        <w:proofErr w:type="spellStart"/>
        <w:r w:rsidRPr="00CE0763">
          <w:rPr>
            <w:rFonts w:ascii="Arial" w:eastAsia="Times New Roman" w:hAnsi="Arial" w:cs="Arial"/>
          </w:rPr>
          <w:t>promelas</w:t>
        </w:r>
        <w:proofErr w:type="spellEnd"/>
        <w:r w:rsidRPr="00CE0763">
          <w:rPr>
            <w:rFonts w:ascii="Arial" w:eastAsia="Times New Roman" w:hAnsi="Arial" w:cs="Arial"/>
          </w:rPr>
          <w:t xml:space="preserve"> as a model organism in behavioral studies.</w:t>
        </w:r>
      </w:moveTo>
    </w:p>
    <w:p w14:paraId="2738CC10" w14:textId="77777777" w:rsidR="005563D8" w:rsidRDefault="005563D8" w:rsidP="005563D8">
      <w:pPr>
        <w:numPr>
          <w:ilvl w:val="2"/>
          <w:numId w:val="2"/>
        </w:numPr>
        <w:spacing w:before="100" w:beforeAutospacing="1" w:after="100" w:afterAutospacing="1" w:line="240" w:lineRule="auto"/>
        <w:rPr>
          <w:ins w:id="217" w:author="Kelsey McCune" w:date="2024-08-09T11:45:00Z"/>
          <w:rFonts w:ascii="Arial" w:eastAsia="Times New Roman" w:hAnsi="Arial" w:cs="Arial"/>
        </w:rPr>
      </w:pPr>
      <w:moveTo w:id="218" w:author="Kelsey McCune" w:date="2024-08-05T09:15:00Z">
        <w:r w:rsidRPr="00CE0763">
          <w:rPr>
            <w:rFonts w:ascii="Arial" w:eastAsia="Times New Roman" w:hAnsi="Arial" w:cs="Arial"/>
          </w:rPr>
          <w:t>The fathead minnow (</w:t>
        </w:r>
        <w:proofErr w:type="spellStart"/>
        <w:r w:rsidRPr="00CE0763">
          <w:rPr>
            <w:rFonts w:ascii="Arial" w:eastAsia="Times New Roman" w:hAnsi="Arial" w:cs="Arial"/>
            <w:i/>
            <w:iCs/>
          </w:rPr>
          <w:t>Pimephales</w:t>
        </w:r>
        <w:proofErr w:type="spellEnd"/>
        <w:r w:rsidRPr="00CE0763">
          <w:rPr>
            <w:rFonts w:ascii="Arial" w:eastAsia="Times New Roman" w:hAnsi="Arial" w:cs="Arial"/>
            <w:i/>
            <w:iCs/>
          </w:rPr>
          <w:t xml:space="preserve"> </w:t>
        </w:r>
        <w:proofErr w:type="spellStart"/>
        <w:r w:rsidRPr="00CE0763">
          <w:rPr>
            <w:rFonts w:ascii="Arial" w:eastAsia="Times New Roman" w:hAnsi="Arial" w:cs="Arial"/>
            <w:i/>
            <w:iCs/>
          </w:rPr>
          <w:t>promelas</w:t>
        </w:r>
        <w:proofErr w:type="spellEnd"/>
        <w:r w:rsidRPr="00CE0763">
          <w:rPr>
            <w:rFonts w:ascii="Arial" w:eastAsia="Times New Roman" w:hAnsi="Arial" w:cs="Arial"/>
          </w:rPr>
          <w:t xml:space="preserve">) is an emerging model for studies of anthropogenic effects on behavior (Lavelle and Sorensen 2011; </w:t>
        </w:r>
        <w:proofErr w:type="spellStart"/>
        <w:r w:rsidRPr="00CE0763">
          <w:rPr>
            <w:rFonts w:ascii="Arial" w:eastAsia="Times New Roman" w:hAnsi="Arial" w:cs="Arial"/>
          </w:rPr>
          <w:t>Thunstrom</w:t>
        </w:r>
        <w:proofErr w:type="spellEnd"/>
        <w:r w:rsidRPr="00CE0763">
          <w:rPr>
            <w:rFonts w:ascii="Arial" w:eastAsia="Times New Roman" w:hAnsi="Arial" w:cs="Arial"/>
          </w:rPr>
          <w:t xml:space="preserve"> 2017; </w:t>
        </w:r>
        <w:proofErr w:type="spellStart"/>
        <w:r w:rsidRPr="00CE0763">
          <w:rPr>
            <w:rFonts w:ascii="Arial" w:eastAsia="Times New Roman" w:hAnsi="Arial" w:cs="Arial"/>
          </w:rPr>
          <w:t>Vignet</w:t>
        </w:r>
        <w:proofErr w:type="spellEnd"/>
        <w:r w:rsidRPr="00CE0763">
          <w:rPr>
            <w:rFonts w:ascii="Arial" w:eastAsia="Times New Roman" w:hAnsi="Arial" w:cs="Arial"/>
          </w:rPr>
          <w:t xml:space="preserve"> and Parrott 2017) which can be bred in captivity and can typically reach maturity at 5 months</w:t>
        </w:r>
        <w:r w:rsidRPr="00CE0763">
          <w:rPr>
            <w:rFonts w:ascii="Arial" w:eastAsia="Times New Roman" w:hAnsi="Arial" w:cs="Arial"/>
            <w:vertAlign w:val="superscript"/>
          </w:rPr>
          <w:t>1</w:t>
        </w:r>
        <w:r w:rsidRPr="00CE0763">
          <w:rPr>
            <w:rFonts w:ascii="Arial" w:eastAsia="Times New Roman" w:hAnsi="Arial" w:cs="Arial"/>
          </w:rPr>
          <w:t>.</w:t>
        </w:r>
      </w:moveTo>
    </w:p>
    <w:p w14:paraId="1FA8FE4A" w14:textId="425B2B91" w:rsidR="0097581D" w:rsidRPr="00CE0763" w:rsidRDefault="0097581D" w:rsidP="005563D8">
      <w:pPr>
        <w:numPr>
          <w:ilvl w:val="2"/>
          <w:numId w:val="2"/>
        </w:numPr>
        <w:spacing w:before="100" w:beforeAutospacing="1" w:after="100" w:afterAutospacing="1" w:line="240" w:lineRule="auto"/>
        <w:rPr>
          <w:moveTo w:id="219" w:author="Kelsey McCune" w:date="2024-08-05T09:15:00Z"/>
          <w:rFonts w:ascii="Arial" w:eastAsia="Times New Roman" w:hAnsi="Arial" w:cs="Arial"/>
        </w:rPr>
      </w:pPr>
      <w:ins w:id="220" w:author="Kelsey McCune" w:date="2024-08-09T11:49:00Z">
        <w:r>
          <w:rPr>
            <w:rFonts w:ascii="Arial" w:eastAsia="Times New Roman" w:hAnsi="Arial" w:cs="Arial"/>
          </w:rPr>
          <w:t>Ecologicall</w:t>
        </w:r>
      </w:ins>
      <w:ins w:id="221" w:author="Kelsey McCune" w:date="2024-08-09T11:59:00Z">
        <w:r w:rsidR="005A32D8">
          <w:rPr>
            <w:rFonts w:ascii="Arial" w:eastAsia="Times New Roman" w:hAnsi="Arial" w:cs="Arial"/>
          </w:rPr>
          <w:t>y</w:t>
        </w:r>
      </w:ins>
      <w:ins w:id="222" w:author="Kelsey McCune" w:date="2024-08-09T11:49:00Z">
        <w:r>
          <w:rPr>
            <w:rFonts w:ascii="Arial" w:eastAsia="Times New Roman" w:hAnsi="Arial" w:cs="Arial"/>
          </w:rPr>
          <w:t>, the f</w:t>
        </w:r>
      </w:ins>
      <w:ins w:id="223" w:author="Kelsey McCune" w:date="2024-08-09T11:46:00Z">
        <w:r>
          <w:rPr>
            <w:rFonts w:ascii="Arial" w:eastAsia="Times New Roman" w:hAnsi="Arial" w:cs="Arial"/>
          </w:rPr>
          <w:t>athead minnow</w:t>
        </w:r>
      </w:ins>
      <w:ins w:id="224" w:author="Kelsey McCune" w:date="2024-08-09T11:49:00Z">
        <w:r>
          <w:rPr>
            <w:rFonts w:ascii="Arial" w:eastAsia="Times New Roman" w:hAnsi="Arial" w:cs="Arial"/>
          </w:rPr>
          <w:t xml:space="preserve"> serves an important role in the middle of the trophic system</w:t>
        </w:r>
      </w:ins>
      <w:ins w:id="225" w:author="Kelsey McCune" w:date="2024-08-09T11:47:00Z">
        <w:r>
          <w:rPr>
            <w:rFonts w:ascii="Arial" w:eastAsia="Times New Roman" w:hAnsi="Arial" w:cs="Arial"/>
          </w:rPr>
          <w:t xml:space="preserve">. </w:t>
        </w:r>
      </w:ins>
      <w:ins w:id="226" w:author="Kelsey McCune" w:date="2024-08-09T11:49:00Z">
        <w:r>
          <w:rPr>
            <w:rFonts w:ascii="Arial" w:eastAsia="Times New Roman" w:hAnsi="Arial" w:cs="Arial"/>
          </w:rPr>
          <w:t>This was illustrated by a study that showed w</w:t>
        </w:r>
      </w:ins>
      <w:ins w:id="227" w:author="Kelsey McCune" w:date="2024-08-09T11:47:00Z">
        <w:r>
          <w:rPr>
            <w:rFonts w:ascii="Arial" w:eastAsia="Times New Roman" w:hAnsi="Arial" w:cs="Arial"/>
          </w:rPr>
          <w:t>ater contamination with birth control hormones dec</w:t>
        </w:r>
      </w:ins>
      <w:ins w:id="228" w:author="Kelsey McCune" w:date="2024-08-09T11:48:00Z">
        <w:r>
          <w:rPr>
            <w:rFonts w:ascii="Arial" w:eastAsia="Times New Roman" w:hAnsi="Arial" w:cs="Arial"/>
          </w:rPr>
          <w:t>reas</w:t>
        </w:r>
      </w:ins>
      <w:ins w:id="229" w:author="Kelsey McCune" w:date="2024-08-09T12:28:00Z">
        <w:r w:rsidR="00780358">
          <w:rPr>
            <w:rFonts w:ascii="Arial" w:eastAsia="Times New Roman" w:hAnsi="Arial" w:cs="Arial"/>
          </w:rPr>
          <w:t>ed</w:t>
        </w:r>
      </w:ins>
      <w:ins w:id="230" w:author="Kelsey McCune" w:date="2024-08-09T11:50:00Z">
        <w:r>
          <w:rPr>
            <w:rFonts w:ascii="Arial" w:eastAsia="Times New Roman" w:hAnsi="Arial" w:cs="Arial"/>
          </w:rPr>
          <w:t xml:space="preserve"> the</w:t>
        </w:r>
      </w:ins>
      <w:ins w:id="231" w:author="Kelsey McCune" w:date="2024-08-09T11:47:00Z">
        <w:r>
          <w:rPr>
            <w:rFonts w:ascii="Arial" w:eastAsia="Times New Roman" w:hAnsi="Arial" w:cs="Arial"/>
          </w:rPr>
          <w:t xml:space="preserve"> reproductive success</w:t>
        </w:r>
      </w:ins>
      <w:ins w:id="232" w:author="Kelsey McCune" w:date="2024-08-09T12:29:00Z">
        <w:r w:rsidR="00780358">
          <w:rPr>
            <w:rFonts w:ascii="Arial" w:eastAsia="Times New Roman" w:hAnsi="Arial" w:cs="Arial"/>
          </w:rPr>
          <w:t>,</w:t>
        </w:r>
      </w:ins>
      <w:ins w:id="233" w:author="Kelsey McCune" w:date="2024-08-09T12:00:00Z">
        <w:r w:rsidR="005A32D8">
          <w:rPr>
            <w:rFonts w:ascii="Arial" w:eastAsia="Times New Roman" w:hAnsi="Arial" w:cs="Arial"/>
          </w:rPr>
          <w:t xml:space="preserve"> and therefore population size,</w:t>
        </w:r>
      </w:ins>
      <w:ins w:id="234" w:author="Kelsey McCune" w:date="2024-08-09T11:47:00Z">
        <w:r>
          <w:rPr>
            <w:rFonts w:ascii="Arial" w:eastAsia="Times New Roman" w:hAnsi="Arial" w:cs="Arial"/>
          </w:rPr>
          <w:t xml:space="preserve"> of </w:t>
        </w:r>
      </w:ins>
      <w:ins w:id="235" w:author="Kelsey McCune" w:date="2024-08-09T11:50:00Z">
        <w:r>
          <w:rPr>
            <w:rFonts w:ascii="Arial" w:eastAsia="Times New Roman" w:hAnsi="Arial" w:cs="Arial"/>
          </w:rPr>
          <w:t>the fathead minnow</w:t>
        </w:r>
      </w:ins>
      <w:ins w:id="236" w:author="Kelsey McCune" w:date="2024-08-09T12:00:00Z">
        <w:r w:rsidR="005A32D8">
          <w:rPr>
            <w:rFonts w:ascii="Arial" w:eastAsia="Times New Roman" w:hAnsi="Arial" w:cs="Arial"/>
          </w:rPr>
          <w:t xml:space="preserve"> which</w:t>
        </w:r>
      </w:ins>
      <w:ins w:id="237" w:author="Kelsey McCune" w:date="2024-08-09T11:47:00Z">
        <w:r>
          <w:rPr>
            <w:rFonts w:ascii="Arial" w:eastAsia="Times New Roman" w:hAnsi="Arial" w:cs="Arial"/>
          </w:rPr>
          <w:t xml:space="preserve"> </w:t>
        </w:r>
      </w:ins>
      <w:ins w:id="238" w:author="Kelsey McCune" w:date="2024-08-09T11:50:00Z">
        <w:r>
          <w:rPr>
            <w:rFonts w:ascii="Arial" w:eastAsia="Times New Roman" w:hAnsi="Arial" w:cs="Arial"/>
          </w:rPr>
          <w:t>led to significant</w:t>
        </w:r>
      </w:ins>
      <w:ins w:id="239" w:author="Kelsey McCune" w:date="2024-08-09T11:48:00Z">
        <w:r>
          <w:rPr>
            <w:rFonts w:ascii="Arial" w:eastAsia="Times New Roman" w:hAnsi="Arial" w:cs="Arial"/>
          </w:rPr>
          <w:t xml:space="preserve"> indirect effects on the ecosystem. </w:t>
        </w:r>
      </w:ins>
      <w:ins w:id="240" w:author="Kelsey McCune" w:date="2024-08-09T11:51:00Z">
        <w:r w:rsidR="005A32D8">
          <w:rPr>
            <w:rFonts w:ascii="Arial" w:eastAsia="Times New Roman" w:hAnsi="Arial" w:cs="Arial"/>
          </w:rPr>
          <w:t xml:space="preserve">Lake trout, a </w:t>
        </w:r>
      </w:ins>
      <w:ins w:id="241" w:author="Kelsey McCune" w:date="2024-08-09T11:48:00Z">
        <w:r>
          <w:rPr>
            <w:rFonts w:ascii="Arial" w:eastAsia="Times New Roman" w:hAnsi="Arial" w:cs="Arial"/>
          </w:rPr>
          <w:t>species</w:t>
        </w:r>
      </w:ins>
      <w:ins w:id="242" w:author="Kelsey McCune" w:date="2024-08-09T11:51:00Z">
        <w:r w:rsidR="005A32D8">
          <w:rPr>
            <w:rFonts w:ascii="Arial" w:eastAsia="Times New Roman" w:hAnsi="Arial" w:cs="Arial"/>
          </w:rPr>
          <w:t xml:space="preserve"> that predates the fathead minnow,</w:t>
        </w:r>
      </w:ins>
      <w:ins w:id="243" w:author="Kelsey McCune" w:date="2024-08-09T11:48:00Z">
        <w:r>
          <w:rPr>
            <w:rFonts w:ascii="Arial" w:eastAsia="Times New Roman" w:hAnsi="Arial" w:cs="Arial"/>
          </w:rPr>
          <w:t xml:space="preserve"> </w:t>
        </w:r>
      </w:ins>
      <w:ins w:id="244" w:author="Kelsey McCune" w:date="2024-08-09T12:00:00Z">
        <w:r w:rsidR="005A32D8">
          <w:rPr>
            <w:rFonts w:ascii="Arial" w:eastAsia="Times New Roman" w:hAnsi="Arial" w:cs="Arial"/>
          </w:rPr>
          <w:t xml:space="preserve">sharply </w:t>
        </w:r>
      </w:ins>
      <w:ins w:id="245" w:author="Kelsey McCune" w:date="2024-08-09T11:48:00Z">
        <w:r>
          <w:rPr>
            <w:rFonts w:ascii="Arial" w:eastAsia="Times New Roman" w:hAnsi="Arial" w:cs="Arial"/>
          </w:rPr>
          <w:t>declined</w:t>
        </w:r>
      </w:ins>
      <w:ins w:id="246" w:author="Kelsey McCune" w:date="2024-08-09T12:00:00Z">
        <w:r w:rsidR="005A32D8">
          <w:rPr>
            <w:rFonts w:ascii="Arial" w:eastAsia="Times New Roman" w:hAnsi="Arial" w:cs="Arial"/>
          </w:rPr>
          <w:t xml:space="preserve"> in the year after </w:t>
        </w:r>
        <w:r w:rsidR="00EC7F61">
          <w:rPr>
            <w:rFonts w:ascii="Arial" w:eastAsia="Times New Roman" w:hAnsi="Arial" w:cs="Arial"/>
          </w:rPr>
          <w:t>hormone additions</w:t>
        </w:r>
      </w:ins>
      <w:ins w:id="247" w:author="Kelsey McCune" w:date="2024-08-09T12:01:00Z">
        <w:r w:rsidR="00EC7F61">
          <w:rPr>
            <w:rFonts w:ascii="Arial" w:eastAsia="Times New Roman" w:hAnsi="Arial" w:cs="Arial"/>
          </w:rPr>
          <w:t>,</w:t>
        </w:r>
      </w:ins>
      <w:ins w:id="248" w:author="Kelsey McCune" w:date="2024-08-09T11:48:00Z">
        <w:r>
          <w:rPr>
            <w:rFonts w:ascii="Arial" w:eastAsia="Times New Roman" w:hAnsi="Arial" w:cs="Arial"/>
          </w:rPr>
          <w:t xml:space="preserve"> but </w:t>
        </w:r>
      </w:ins>
      <w:ins w:id="249" w:author="Kelsey McCune" w:date="2024-08-09T12:01:00Z">
        <w:r w:rsidR="00EC7F61">
          <w:rPr>
            <w:rFonts w:ascii="Arial" w:eastAsia="Times New Roman" w:hAnsi="Arial" w:cs="Arial"/>
          </w:rPr>
          <w:t xml:space="preserve">emergence of </w:t>
        </w:r>
      </w:ins>
      <w:ins w:id="250" w:author="Kelsey McCune" w:date="2024-08-09T11:48:00Z">
        <w:r>
          <w:rPr>
            <w:rFonts w:ascii="Arial" w:eastAsia="Times New Roman" w:hAnsi="Arial" w:cs="Arial"/>
          </w:rPr>
          <w:t>water-associated insects (the prey of fathead minnows) increased</w:t>
        </w:r>
      </w:ins>
      <w:ins w:id="251" w:author="Kelsey McCune" w:date="2024-08-09T11:59:00Z">
        <w:r w:rsidR="005A32D8">
          <w:rPr>
            <w:rFonts w:ascii="Arial" w:eastAsia="Times New Roman" w:hAnsi="Arial" w:cs="Arial"/>
          </w:rPr>
          <w:t xml:space="preserve"> (Kidd et al. 2014)</w:t>
        </w:r>
      </w:ins>
      <w:ins w:id="252" w:author="Kelsey McCune" w:date="2024-08-09T11:48:00Z">
        <w:r>
          <w:rPr>
            <w:rFonts w:ascii="Arial" w:eastAsia="Times New Roman" w:hAnsi="Arial" w:cs="Arial"/>
          </w:rPr>
          <w:t>.</w:t>
        </w:r>
      </w:ins>
    </w:p>
    <w:moveToRangeEnd w:id="213"/>
    <w:p w14:paraId="3B4434F8" w14:textId="77777777" w:rsidR="005563D8" w:rsidRPr="00CE0763" w:rsidRDefault="005563D8" w:rsidP="005563D8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  <w:pPrChange w:id="253" w:author="Kelsey McCune" w:date="2024-08-05T09:15:00Z">
          <w:pPr>
            <w:numPr>
              <w:ilvl w:val="1"/>
              <w:numId w:val="2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</w:p>
    <w:p w14:paraId="68E8CE67" w14:textId="6CCC28BA" w:rsidR="00CE0763" w:rsidRPr="00CE0763" w:rsidDel="005E54CD" w:rsidRDefault="00CE0763" w:rsidP="00CE0763">
      <w:pPr>
        <w:spacing w:before="100" w:beforeAutospacing="1" w:after="100" w:afterAutospacing="1" w:line="240" w:lineRule="auto"/>
        <w:rPr>
          <w:del w:id="254" w:author="Kelsey McCune" w:date="2024-08-03T19:15:00Z"/>
          <w:rFonts w:ascii="Arial" w:eastAsia="Times New Roman" w:hAnsi="Arial" w:cs="Arial"/>
        </w:rPr>
      </w:pPr>
      <w:del w:id="255" w:author="Kelsey McCune" w:date="2024-08-03T19:15:00Z">
        <w:r w:rsidDel="005E54CD">
          <w:rPr>
            <w:rFonts w:ascii="Arial" w:eastAsia="Times New Roman" w:hAnsi="Arial" w:cs="Arial"/>
          </w:rPr>
          <w:delText>-</w:delText>
        </w:r>
        <w:r w:rsidRPr="00CE0763" w:rsidDel="005E54CD">
          <w:rPr>
            <w:rFonts w:ascii="Arial" w:eastAsia="Times New Roman" w:hAnsi="Arial" w:cs="Arial"/>
            <w:b/>
            <w:bCs/>
          </w:rPr>
          <w:delText>Previous Research</w:delText>
        </w:r>
      </w:del>
    </w:p>
    <w:p w14:paraId="464346D2" w14:textId="074190A5" w:rsidR="00CE0763" w:rsidRPr="00CE0763" w:rsidDel="005E54CD" w:rsidRDefault="00CE0763" w:rsidP="00CE0763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256" w:author="Kelsey McCune" w:date="2024-08-03T19:15:00Z"/>
          <w:rFonts w:ascii="Arial" w:eastAsia="Times New Roman" w:hAnsi="Arial" w:cs="Arial"/>
        </w:rPr>
      </w:pPr>
      <w:del w:id="257" w:author="Kelsey McCune" w:date="2024-08-03T19:15:00Z">
        <w:r w:rsidRPr="00CE0763" w:rsidDel="005E54CD">
          <w:rPr>
            <w:rFonts w:ascii="Arial" w:eastAsia="Times New Roman" w:hAnsi="Arial" w:cs="Arial"/>
            <w:b/>
            <w:bCs/>
          </w:rPr>
          <w:delText>Behavioral Studies on BMAA</w:delText>
        </w:r>
      </w:del>
    </w:p>
    <w:p w14:paraId="1E00B45E" w14:textId="0F2389C1" w:rsidR="00CE0763" w:rsidRPr="00CE0763" w:rsidDel="005E54CD" w:rsidRDefault="00CE0763" w:rsidP="00CE0763">
      <w:pPr>
        <w:numPr>
          <w:ilvl w:val="1"/>
          <w:numId w:val="3"/>
        </w:numPr>
        <w:spacing w:before="100" w:beforeAutospacing="1" w:after="100" w:afterAutospacing="1" w:line="240" w:lineRule="auto"/>
        <w:rPr>
          <w:del w:id="258" w:author="Kelsey McCune" w:date="2024-08-03T19:15:00Z"/>
          <w:rFonts w:ascii="Arial" w:eastAsia="Times New Roman" w:hAnsi="Arial" w:cs="Arial"/>
        </w:rPr>
      </w:pPr>
      <w:del w:id="259" w:author="Kelsey McCune" w:date="2024-08-03T19:15:00Z">
        <w:r w:rsidRPr="00CE0763" w:rsidDel="005E54CD">
          <w:rPr>
            <w:rFonts w:ascii="Arial" w:eastAsia="Times New Roman" w:hAnsi="Arial" w:cs="Arial"/>
          </w:rPr>
          <w:delText>Summarize previous studies on the behavioral effects of BMAA on aquatic organisms.</w:delText>
        </w:r>
      </w:del>
    </w:p>
    <w:p w14:paraId="1C1437F8" w14:textId="7DC23CB2" w:rsidR="00CE0763" w:rsidRPr="00CE0763" w:rsidDel="005E54CD" w:rsidRDefault="00CE0763" w:rsidP="00CE0763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260" w:author="Kelsey McCune" w:date="2024-08-03T19:15:00Z"/>
          <w:rFonts w:ascii="Arial" w:eastAsia="Times New Roman" w:hAnsi="Arial" w:cs="Arial"/>
        </w:rPr>
      </w:pPr>
      <w:del w:id="261" w:author="Kelsey McCune" w:date="2024-08-03T19:15:00Z">
        <w:r w:rsidRPr="00CE0763" w:rsidDel="005E54CD">
          <w:rPr>
            <w:rFonts w:ascii="Arial" w:eastAsia="Times New Roman" w:hAnsi="Arial" w:cs="Arial"/>
            <w:b/>
            <w:bCs/>
          </w:rPr>
          <w:delText>Personality and Repeatability in Fish</w:delText>
        </w:r>
      </w:del>
    </w:p>
    <w:p w14:paraId="4EB3D2F3" w14:textId="42E9FA09" w:rsidR="00CE0763" w:rsidRPr="00CE0763" w:rsidDel="005E54CD" w:rsidRDefault="00CE0763" w:rsidP="00CE0763">
      <w:pPr>
        <w:numPr>
          <w:ilvl w:val="1"/>
          <w:numId w:val="3"/>
        </w:numPr>
        <w:spacing w:before="100" w:beforeAutospacing="1" w:after="100" w:afterAutospacing="1" w:line="240" w:lineRule="auto"/>
        <w:rPr>
          <w:del w:id="262" w:author="Kelsey McCune" w:date="2024-08-03T19:15:00Z"/>
          <w:rFonts w:ascii="Arial" w:eastAsia="Times New Roman" w:hAnsi="Arial" w:cs="Arial"/>
        </w:rPr>
      </w:pPr>
      <w:del w:id="263" w:author="Kelsey McCune" w:date="2024-08-03T19:15:00Z">
        <w:r w:rsidRPr="00CE0763" w:rsidDel="005E54CD">
          <w:rPr>
            <w:rFonts w:ascii="Arial" w:eastAsia="Times New Roman" w:hAnsi="Arial" w:cs="Arial"/>
          </w:rPr>
          <w:delText>Review studies on the repeatability of behavior as an indicator of personality traits in fish.</w:delText>
        </w:r>
      </w:del>
    </w:p>
    <w:p w14:paraId="63B09469" w14:textId="76483A59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Study Objectives</w:t>
      </w:r>
    </w:p>
    <w:p w14:paraId="083A5BB6" w14:textId="77777777" w:rsidR="00CE0763" w:rsidRPr="00CE0763" w:rsidRDefault="00CE0763" w:rsidP="00CE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Research Questions and Hypotheses</w:t>
      </w:r>
    </w:p>
    <w:p w14:paraId="1E7862D5" w14:textId="77777777" w:rsidR="0097581D" w:rsidRPr="0097581D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ins w:id="264" w:author="Kelsey McCune" w:date="2024-08-09T11:40:00Z"/>
          <w:rFonts w:ascii="Arial" w:eastAsia="Times New Roman" w:hAnsi="Arial" w:cs="Arial"/>
          <w:rPrChange w:id="265" w:author="Kelsey McCune" w:date="2024-08-09T11:40:00Z">
            <w:rPr>
              <w:ins w:id="266" w:author="Kelsey McCune" w:date="2024-08-09T11:40:00Z"/>
              <w:rFonts w:ascii="Arial" w:eastAsia="Arial" w:hAnsi="Arial" w:cs="Arial"/>
            </w:rPr>
          </w:rPrChange>
        </w:rPr>
      </w:pPr>
      <w:r w:rsidRPr="00CE0763">
        <w:rPr>
          <w:rFonts w:ascii="Arial" w:eastAsia="Times New Roman" w:hAnsi="Arial" w:cs="Arial"/>
        </w:rPr>
        <w:t xml:space="preserve">State the specific research questions: </w:t>
      </w:r>
      <w:r>
        <w:rPr>
          <w:rFonts w:ascii="Arial" w:eastAsia="Times New Roman" w:hAnsi="Arial" w:cs="Arial"/>
        </w:rPr>
        <w:br/>
      </w:r>
      <w:r w:rsidRPr="00CE0763">
        <w:rPr>
          <w:rFonts w:ascii="Arial" w:eastAsia="Times New Roman" w:hAnsi="Arial" w:cs="Arial"/>
        </w:rPr>
        <w:t xml:space="preserve">(1) Are the behaviors recorded during the open field test reflective of underlying personality traits? </w:t>
      </w:r>
      <w:r w:rsidRPr="00D6010E">
        <w:rPr>
          <w:rFonts w:ascii="Arial" w:eastAsia="Arial" w:hAnsi="Arial" w:cs="Arial"/>
        </w:rPr>
        <w:t xml:space="preserve">To test </w:t>
      </w:r>
      <w:proofErr w:type="gramStart"/>
      <w:r w:rsidRPr="00D6010E">
        <w:rPr>
          <w:rFonts w:ascii="Arial" w:eastAsia="Arial" w:hAnsi="Arial" w:cs="Arial"/>
        </w:rPr>
        <w:t>this</w:t>
      </w:r>
      <w:proofErr w:type="gramEnd"/>
      <w:r w:rsidRPr="00D6010E">
        <w:rPr>
          <w:rFonts w:ascii="Arial" w:eastAsia="Arial" w:hAnsi="Arial" w:cs="Arial"/>
        </w:rPr>
        <w:t xml:space="preserve"> we will evaluate the repeatability of each behavior across 8 time points.</w:t>
      </w:r>
    </w:p>
    <w:p w14:paraId="41DD073F" w14:textId="7ACFF768" w:rsidR="00CE0763" w:rsidRPr="00CE0763" w:rsidRDefault="0097581D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ins w:id="267" w:author="Kelsey McCune" w:date="2024-08-09T11:41:00Z">
        <w:r>
          <w:rPr>
            <w:rFonts w:ascii="Arial" w:eastAsia="Arial" w:hAnsi="Arial" w:cs="Arial"/>
          </w:rPr>
          <w:t xml:space="preserve">(2) Relationship of personality </w:t>
        </w:r>
        <w:proofErr w:type="spellStart"/>
        <w:r>
          <w:rPr>
            <w:rFonts w:ascii="Arial" w:eastAsia="Arial" w:hAnsi="Arial" w:cs="Arial"/>
          </w:rPr>
          <w:t>tr</w:t>
        </w:r>
      </w:ins>
      <w:ins w:id="268" w:author="Kelsey McCune" w:date="2024-08-09T11:42:00Z">
        <w:r>
          <w:rPr>
            <w:rFonts w:ascii="Arial" w:eastAsia="Arial" w:hAnsi="Arial" w:cs="Arial"/>
          </w:rPr>
          <w:t>aits -</w:t>
        </w:r>
        <w:proofErr w:type="spellEnd"/>
        <w:r>
          <w:rPr>
            <w:rFonts w:ascii="Arial" w:eastAsia="Arial" w:hAnsi="Arial" w:cs="Arial"/>
          </w:rPr>
          <w:t xml:space="preserve"> </w:t>
        </w:r>
      </w:ins>
      <w:ins w:id="269" w:author="Kelsey McCune" w:date="2024-08-09T11:41:00Z">
        <w:r>
          <w:rPr>
            <w:rFonts w:ascii="Arial" w:eastAsia="Arial" w:hAnsi="Arial" w:cs="Arial"/>
          </w:rPr>
          <w:t>Are personality traits significantly correlated</w:t>
        </w:r>
      </w:ins>
      <w:ins w:id="270" w:author="Kelsey McCune" w:date="2024-08-09T11:42:00Z">
        <w:r>
          <w:rPr>
            <w:rFonts w:ascii="Arial" w:eastAsia="Arial" w:hAnsi="Arial" w:cs="Arial"/>
          </w:rPr>
          <w:t>, do individuals differ in plasticity?</w:t>
        </w:r>
      </w:ins>
      <w:r w:rsidR="00CE0763">
        <w:rPr>
          <w:rFonts w:ascii="Arial" w:eastAsia="Times New Roman" w:hAnsi="Arial" w:cs="Arial"/>
        </w:rPr>
        <w:br/>
      </w:r>
      <w:r w:rsidR="00CE0763" w:rsidRPr="00CE0763">
        <w:rPr>
          <w:rFonts w:ascii="Arial" w:eastAsia="Times New Roman" w:hAnsi="Arial" w:cs="Arial"/>
        </w:rPr>
        <w:t>(</w:t>
      </w:r>
      <w:ins w:id="271" w:author="Kelsey McCune" w:date="2024-08-09T13:36:00Z">
        <w:r w:rsidR="008D516A">
          <w:rPr>
            <w:rFonts w:ascii="Arial" w:eastAsia="Times New Roman" w:hAnsi="Arial" w:cs="Arial"/>
          </w:rPr>
          <w:t>3</w:t>
        </w:r>
      </w:ins>
      <w:del w:id="272" w:author="Kelsey McCune" w:date="2024-08-09T13:36:00Z">
        <w:r w:rsidR="00CE0763" w:rsidRPr="00CE0763" w:rsidDel="008D516A">
          <w:rPr>
            <w:rFonts w:ascii="Arial" w:eastAsia="Times New Roman" w:hAnsi="Arial" w:cs="Arial"/>
          </w:rPr>
          <w:delText>2</w:delText>
        </w:r>
      </w:del>
      <w:r w:rsidR="00CE0763" w:rsidRPr="00CE0763">
        <w:rPr>
          <w:rFonts w:ascii="Arial" w:eastAsia="Times New Roman" w:hAnsi="Arial" w:cs="Arial"/>
        </w:rPr>
        <w:t>) How does BMAA exposure affect behavior in the open field test?</w:t>
      </w:r>
      <w:r w:rsidR="00CE0763">
        <w:rPr>
          <w:rFonts w:ascii="Arial" w:eastAsia="Times New Roman" w:hAnsi="Arial" w:cs="Arial"/>
        </w:rPr>
        <w:t xml:space="preserve"> </w:t>
      </w:r>
      <w:r w:rsidR="00CE0763" w:rsidRPr="00D6010E">
        <w:rPr>
          <w:rFonts w:ascii="Arial" w:eastAsia="Arial" w:hAnsi="Arial" w:cs="Arial"/>
        </w:rPr>
        <w:t xml:space="preserve">To test </w:t>
      </w:r>
      <w:proofErr w:type="gramStart"/>
      <w:r w:rsidR="00CE0763" w:rsidRPr="00D6010E">
        <w:rPr>
          <w:rFonts w:ascii="Arial" w:eastAsia="Arial" w:hAnsi="Arial" w:cs="Arial"/>
        </w:rPr>
        <w:t>this</w:t>
      </w:r>
      <w:proofErr w:type="gramEnd"/>
      <w:r w:rsidR="00CE0763" w:rsidRPr="00D6010E">
        <w:rPr>
          <w:rFonts w:ascii="Arial" w:eastAsia="Arial" w:hAnsi="Arial" w:cs="Arial"/>
        </w:rPr>
        <w:t xml:space="preserve"> we will compare performance among treatment groups</w:t>
      </w:r>
      <w:ins w:id="273" w:author="Kelsey McCune" w:date="2024-08-09T11:42:00Z">
        <w:r>
          <w:rPr>
            <w:rFonts w:ascii="Arial" w:eastAsia="Arial" w:hAnsi="Arial" w:cs="Arial"/>
          </w:rPr>
          <w:t>, look for differenc</w:t>
        </w:r>
      </w:ins>
      <w:ins w:id="274" w:author="Kelsey McCune" w:date="2024-08-09T11:43:00Z">
        <w:r>
          <w:rPr>
            <w:rFonts w:ascii="Arial" w:eastAsia="Arial" w:hAnsi="Arial" w:cs="Arial"/>
          </w:rPr>
          <w:t>es in plasticity</w:t>
        </w:r>
      </w:ins>
      <w:r w:rsidR="00CE0763" w:rsidRPr="00D6010E">
        <w:rPr>
          <w:rFonts w:ascii="Arial" w:eastAsia="Arial" w:hAnsi="Arial" w:cs="Arial"/>
        </w:rPr>
        <w:t>.</w:t>
      </w:r>
    </w:p>
    <w:p w14:paraId="576BC338" w14:textId="77777777" w:rsidR="00CE0763" w:rsidRPr="00CE0763" w:rsidRDefault="00CE0763" w:rsidP="00CE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Significance of the Study</w:t>
      </w:r>
    </w:p>
    <w:p w14:paraId="2C42B53A" w14:textId="10D866CB" w:rsidR="00CE0763" w:rsidRPr="00CE0763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importance of understanding the impact of environmental toxins on behavioral development and personality traits.</w:t>
      </w:r>
    </w:p>
    <w:p w14:paraId="2B7AE99E" w14:textId="77777777" w:rsidR="00CE0763" w:rsidRDefault="00CE0763" w:rsidP="007105E0">
      <w:pPr>
        <w:spacing w:after="0" w:line="480" w:lineRule="auto"/>
        <w:rPr>
          <w:rFonts w:ascii="Arial" w:eastAsia="Arial" w:hAnsi="Arial" w:cs="Arial"/>
        </w:rPr>
      </w:pPr>
    </w:p>
    <w:p w14:paraId="1CB9B503" w14:textId="77777777" w:rsidR="007105E0" w:rsidRDefault="007105E0">
      <w:pPr>
        <w:spacing w:after="0" w:line="480" w:lineRule="auto"/>
        <w:rPr>
          <w:rFonts w:ascii="Arial" w:eastAsia="Arial" w:hAnsi="Arial" w:cs="Arial"/>
          <w:b/>
        </w:rPr>
      </w:pPr>
    </w:p>
    <w:p w14:paraId="00000001" w14:textId="49ED0B3B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MATERIALS AND METHODS</w:t>
      </w:r>
    </w:p>
    <w:p w14:paraId="00000002" w14:textId="77777777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Subjects and animal care</w:t>
      </w:r>
    </w:p>
    <w:p w14:paraId="00000006" w14:textId="6A75FC51" w:rsidR="00E1296D" w:rsidRDefault="00000000" w:rsidP="005D2B82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subjects of this study were the progeny of six-month old </w:t>
      </w:r>
      <w:r>
        <w:rPr>
          <w:rFonts w:ascii="Arial" w:eastAsia="Arial" w:hAnsi="Arial" w:cs="Arial"/>
          <w:i/>
        </w:rPr>
        <w:t xml:space="preserve">P. </w:t>
      </w:r>
      <w:proofErr w:type="spellStart"/>
      <w:r>
        <w:rPr>
          <w:rFonts w:ascii="Arial" w:eastAsia="Arial" w:hAnsi="Arial" w:cs="Arial"/>
          <w:i/>
        </w:rPr>
        <w:t>promelas</w:t>
      </w:r>
      <w:proofErr w:type="spellEnd"/>
      <w:r>
        <w:rPr>
          <w:rFonts w:ascii="Arial" w:eastAsia="Arial" w:hAnsi="Arial" w:cs="Arial"/>
        </w:rPr>
        <w:t xml:space="preserve"> purchased from a culturing facility (Environmental Consulting and Testing; WI, USA). Breeding groups</w:t>
      </w:r>
      <w:r w:rsidR="005D2B82">
        <w:rPr>
          <w:rFonts w:ascii="Arial" w:eastAsia="Arial" w:hAnsi="Arial" w:cs="Arial"/>
        </w:rPr>
        <w:t>, each consisting</w:t>
      </w:r>
      <w:r>
        <w:rPr>
          <w:rFonts w:ascii="Arial" w:eastAsia="Arial" w:hAnsi="Arial" w:cs="Arial"/>
        </w:rPr>
        <w:t xml:space="preserve"> of two females and one male</w:t>
      </w:r>
      <w:r w:rsidR="005D2B8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were housed in 6-L tanks in a continuous flow-through system (</w:t>
      </w:r>
      <w:proofErr w:type="spellStart"/>
      <w:r>
        <w:rPr>
          <w:rFonts w:ascii="Arial" w:eastAsia="Arial" w:hAnsi="Arial" w:cs="Arial"/>
        </w:rPr>
        <w:t>Aquaneering</w:t>
      </w:r>
      <w:proofErr w:type="spellEnd"/>
      <w:r>
        <w:rPr>
          <w:rFonts w:ascii="Arial" w:eastAsia="Arial" w:hAnsi="Arial" w:cs="Arial"/>
        </w:rPr>
        <w:t>, CA, USA). Each tank contained a spawning tile for clutches to be laid upon. Spawning tiles were monitored twice daily, and clutches were removed on the day they were laid and randomly assigned to a control or</w:t>
      </w:r>
      <w:ins w:id="275" w:author="Kelsey McCune" w:date="2024-08-03T19:18:00Z">
        <w:r w:rsidR="003315B0">
          <w:rPr>
            <w:rFonts w:ascii="Arial" w:eastAsia="Arial" w:hAnsi="Arial" w:cs="Arial"/>
          </w:rPr>
          <w:t xml:space="preserve"> one of two</w:t>
        </w:r>
      </w:ins>
      <w:r>
        <w:rPr>
          <w:rFonts w:ascii="Arial" w:eastAsia="Arial" w:hAnsi="Arial" w:cs="Arial"/>
        </w:rPr>
        <w:t xml:space="preserve"> treatment group</w:t>
      </w:r>
      <w:ins w:id="276" w:author="Kelsey McCune" w:date="2024-08-03T19:18:00Z">
        <w:r w:rsidR="003315B0">
          <w:rPr>
            <w:rFonts w:ascii="Arial" w:eastAsia="Arial" w:hAnsi="Arial" w:cs="Arial"/>
          </w:rPr>
          <w:t>s</w:t>
        </w:r>
      </w:ins>
      <w:r>
        <w:rPr>
          <w:rFonts w:ascii="Arial" w:eastAsia="Arial" w:hAnsi="Arial" w:cs="Arial"/>
        </w:rPr>
        <w:t>. The fish were fed live prey items (</w:t>
      </w:r>
      <w:r>
        <w:rPr>
          <w:rFonts w:ascii="Arial" w:eastAsia="Arial" w:hAnsi="Arial" w:cs="Arial"/>
          <w:i/>
        </w:rPr>
        <w:t xml:space="preserve">Artemia </w:t>
      </w:r>
      <w:proofErr w:type="spellStart"/>
      <w:r>
        <w:rPr>
          <w:rFonts w:ascii="Arial" w:eastAsia="Arial" w:hAnsi="Arial" w:cs="Arial"/>
          <w:i/>
        </w:rPr>
        <w:t>franciscana</w:t>
      </w:r>
      <w:proofErr w:type="spellEnd"/>
      <w:r>
        <w:rPr>
          <w:rFonts w:ascii="Arial" w:eastAsia="Arial" w:hAnsi="Arial" w:cs="Arial"/>
        </w:rPr>
        <w:t xml:space="preserve">; Brine Shrimp Direct, UT, USA) twice daily and were maintained </w:t>
      </w:r>
      <w:r w:rsidR="005D2B82">
        <w:rPr>
          <w:rFonts w:ascii="Arial" w:eastAsia="Arial" w:hAnsi="Arial" w:cs="Arial"/>
        </w:rPr>
        <w:t>throughout</w:t>
      </w:r>
      <w:r>
        <w:rPr>
          <w:rFonts w:ascii="Arial" w:eastAsia="Arial" w:hAnsi="Arial" w:cs="Arial"/>
        </w:rPr>
        <w:t xml:space="preserve"> the experiment under a 16 h: 8 h light-dark regime at room temperature (mean ± SD: 20.6°C ± 0.86°C). Mortality events were monitored twice daily</w:t>
      </w:r>
      <w:r w:rsidR="00CC0E5B">
        <w:t xml:space="preserve">. </w:t>
      </w:r>
      <w:r>
        <w:rPr>
          <w:rFonts w:ascii="Arial" w:eastAsia="Arial" w:hAnsi="Arial" w:cs="Arial"/>
        </w:rPr>
        <w:t>All procedures were approved by the Institutional Animal Care and Use Committee at Ball State University (1142896-1).</w:t>
      </w:r>
    </w:p>
    <w:p w14:paraId="5D7C1559" w14:textId="77777777" w:rsidR="005D2B82" w:rsidRDefault="005D2B82" w:rsidP="005D2B82">
      <w:pPr>
        <w:spacing w:after="0" w:line="480" w:lineRule="auto"/>
        <w:rPr>
          <w:rFonts w:ascii="Arial" w:eastAsia="Arial" w:hAnsi="Arial" w:cs="Arial"/>
        </w:rPr>
      </w:pPr>
    </w:p>
    <w:p w14:paraId="00000007" w14:textId="77777777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Treatment regime</w:t>
      </w:r>
    </w:p>
    <w:p w14:paraId="00000008" w14:textId="7CBBC122" w:rsidR="00E1296D" w:rsidRDefault="00000000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Stock solutions</w:t>
      </w:r>
      <w:r w:rsidR="0024131E">
        <w:rPr>
          <w:rFonts w:ascii="Arial" w:eastAsia="Arial" w:hAnsi="Arial" w:cs="Arial"/>
        </w:rPr>
        <w:t xml:space="preserve"> were prepared weekly</w:t>
      </w:r>
      <w:r>
        <w:rPr>
          <w:rFonts w:ascii="Arial" w:eastAsia="Arial" w:hAnsi="Arial" w:cs="Arial"/>
        </w:rPr>
        <w:t xml:space="preserve">, consisting of serially diluted solutions of powdered β-methylamino-L-alanine (BMAA; Sigma Aldrich, Inc., Germany) dissolved in ultra-pure water (Millipore, MA, USA), and stored in amber glass bottles at 4°C. Treatments with nominal concentrations of 5 or 25 </w:t>
      </w:r>
      <w:sdt>
        <w:sdtPr>
          <w:tag w:val="goog_rdk_2"/>
          <w:id w:val="-1140185335"/>
        </w:sdtPr>
        <w:sdtContent/>
      </w:sdt>
      <w:sdt>
        <w:sdtPr>
          <w:tag w:val="goog_rdk_3"/>
          <w:id w:val="-570579418"/>
        </w:sdtPr>
        <w:sdtContent/>
      </w:sdt>
      <w:r>
        <w:rPr>
          <w:rFonts w:ascii="Arial" w:eastAsia="Arial" w:hAnsi="Arial" w:cs="Arial"/>
        </w:rPr>
        <w:t>ng/L BMAA (hereafter referred to as BMAA</w:t>
      </w:r>
      <w:r>
        <w:rPr>
          <w:rFonts w:ascii="Arial" w:eastAsia="Arial" w:hAnsi="Arial" w:cs="Arial"/>
          <w:vertAlign w:val="subscript"/>
        </w:rPr>
        <w:t>LOW</w:t>
      </w:r>
      <w:r>
        <w:rPr>
          <w:rFonts w:ascii="Arial" w:eastAsia="Arial" w:hAnsi="Arial" w:cs="Arial"/>
        </w:rPr>
        <w:t xml:space="preserve"> and BMAA</w:t>
      </w:r>
      <w:r>
        <w:rPr>
          <w:rFonts w:ascii="Arial" w:eastAsia="Arial" w:hAnsi="Arial" w:cs="Arial"/>
          <w:vertAlign w:val="subscript"/>
        </w:rPr>
        <w:t>HIGH</w:t>
      </w:r>
      <w:r>
        <w:rPr>
          <w:rFonts w:ascii="Arial" w:eastAsia="Arial" w:hAnsi="Arial" w:cs="Arial"/>
        </w:rPr>
        <w:t xml:space="preserve">) and a control (0 ng/L) were prepared </w:t>
      </w:r>
      <w:r w:rsidR="0024131E"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</w:rPr>
        <w:t xml:space="preserve"> by adding an appropriate concentration of stock solution to aged, aerated water.</w:t>
      </w:r>
      <w:r w:rsidR="00CC0E5B">
        <w:rPr>
          <w:rFonts w:ascii="Arial" w:eastAsia="Arial" w:hAnsi="Arial" w:cs="Arial"/>
        </w:rPr>
        <w:t xml:space="preserve"> Liquid chromatography-tandem mass spectrometry (LC-MS/MS) was used to measure concentrations of stock solutions at the start of the experiment (Indiana State Department of Health</w:t>
      </w:r>
      <w:r w:rsidR="00B35BBD">
        <w:rPr>
          <w:rFonts w:ascii="Arial" w:eastAsia="Arial" w:hAnsi="Arial" w:cs="Arial"/>
        </w:rPr>
        <w:t xml:space="preserve">; see </w:t>
      </w:r>
      <w:proofErr w:type="spellStart"/>
      <w:r w:rsidR="00B35BBD">
        <w:rPr>
          <w:rFonts w:ascii="Arial" w:eastAsia="Arial" w:hAnsi="Arial" w:cs="Arial"/>
        </w:rPr>
        <w:t>Lamka</w:t>
      </w:r>
      <w:proofErr w:type="spellEnd"/>
      <w:r w:rsidR="00B35BBD">
        <w:rPr>
          <w:rFonts w:ascii="Arial" w:eastAsia="Arial" w:hAnsi="Arial" w:cs="Arial"/>
        </w:rPr>
        <w:t xml:space="preserve"> et al. 2023</w:t>
      </w:r>
      <w:r w:rsidR="00CC0E5B">
        <w:rPr>
          <w:rFonts w:ascii="Arial" w:eastAsia="Arial" w:hAnsi="Arial" w:cs="Arial"/>
        </w:rPr>
        <w:t xml:space="preserve">). </w:t>
      </w:r>
      <w:sdt>
        <w:sdtPr>
          <w:tag w:val="goog_rdk_4"/>
          <w:id w:val="2076853306"/>
        </w:sdtPr>
        <w:sdtContent/>
      </w:sdt>
      <w:r>
        <w:rPr>
          <w:rFonts w:ascii="Arial" w:eastAsia="Arial" w:hAnsi="Arial" w:cs="Arial"/>
        </w:rPr>
        <w:t xml:space="preserve">BMAA has been detected in waterways in concentrations as low as </w:t>
      </w:r>
      <w:commentRangeStart w:id="277"/>
      <w:r>
        <w:rPr>
          <w:rFonts w:ascii="Arial" w:eastAsia="Arial" w:hAnsi="Arial" w:cs="Arial"/>
        </w:rPr>
        <w:t xml:space="preserve">100 ng/L </w:t>
      </w:r>
      <w:commentRangeEnd w:id="277"/>
      <w:r w:rsidR="003315B0">
        <w:rPr>
          <w:rStyle w:val="CommentReference"/>
        </w:rPr>
        <w:commentReference w:id="277"/>
      </w:r>
      <w:r>
        <w:rPr>
          <w:rFonts w:ascii="Arial" w:eastAsia="Arial" w:hAnsi="Arial" w:cs="Arial"/>
        </w:rPr>
        <w:t xml:space="preserve">to as high as </w:t>
      </w:r>
      <w:commentRangeStart w:id="278"/>
      <w:r>
        <w:rPr>
          <w:rFonts w:ascii="Arial" w:eastAsia="Arial" w:hAnsi="Arial" w:cs="Arial"/>
        </w:rPr>
        <w:t>25</w:t>
      </w:r>
      <w:commentRangeEnd w:id="278"/>
      <w:r w:rsidR="000427D7">
        <w:rPr>
          <w:rStyle w:val="CommentReference"/>
        </w:rPr>
        <w:commentReference w:id="278"/>
      </w:r>
      <w:r>
        <w:rPr>
          <w:rFonts w:ascii="Arial" w:eastAsia="Arial" w:hAnsi="Arial" w:cs="Arial"/>
        </w:rPr>
        <w:t xml:space="preserve"> µg/L</w:t>
      </w:r>
      <w:r>
        <w:rPr>
          <w:rFonts w:ascii="Arial" w:eastAsia="Arial" w:hAnsi="Arial" w:cs="Arial"/>
          <w:vertAlign w:val="superscript"/>
        </w:rPr>
        <w:t>2,3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  <w:highlight w:val="lightGray"/>
        </w:rPr>
        <w:t>Wilitsie</w:t>
      </w:r>
      <w:proofErr w:type="spellEnd"/>
      <w:r>
        <w:rPr>
          <w:rFonts w:ascii="Arial" w:eastAsia="Arial" w:hAnsi="Arial" w:cs="Arial"/>
          <w:highlight w:val="lightGray"/>
        </w:rPr>
        <w:t xml:space="preserve"> et al. 2018</w:t>
      </w:r>
      <w:r>
        <w:rPr>
          <w:rFonts w:ascii="Arial" w:eastAsia="Arial" w:hAnsi="Arial" w:cs="Arial"/>
        </w:rPr>
        <w:t>)</w:t>
      </w:r>
      <w:r w:rsidR="00CC0E5B">
        <w:rPr>
          <w:rFonts w:ascii="Arial" w:eastAsia="Arial" w:hAnsi="Arial" w:cs="Arial"/>
        </w:rPr>
        <w:t>, therefore we used conservative</w:t>
      </w:r>
      <w:r w:rsidR="000427D7">
        <w:rPr>
          <w:rFonts w:ascii="Arial" w:eastAsia="Arial" w:hAnsi="Arial" w:cs="Arial"/>
        </w:rPr>
        <w:t xml:space="preserve"> sub-lethal</w:t>
      </w:r>
      <w:r w:rsidR="00CC0E5B">
        <w:rPr>
          <w:rFonts w:ascii="Arial" w:eastAsia="Arial" w:hAnsi="Arial" w:cs="Arial"/>
        </w:rPr>
        <w:t xml:space="preserve"> but </w:t>
      </w:r>
      <w:proofErr w:type="gramStart"/>
      <w:r w:rsidR="00CC0E5B">
        <w:rPr>
          <w:rFonts w:ascii="Arial" w:eastAsia="Arial" w:hAnsi="Arial" w:cs="Arial"/>
        </w:rPr>
        <w:t>environmentally-relevant</w:t>
      </w:r>
      <w:proofErr w:type="gramEnd"/>
      <w:r w:rsidR="00CC0E5B">
        <w:rPr>
          <w:rFonts w:ascii="Arial" w:eastAsia="Arial" w:hAnsi="Arial" w:cs="Arial"/>
        </w:rPr>
        <w:t xml:space="preserve"> stock concentrations of the chemical</w:t>
      </w:r>
      <w:r>
        <w:rPr>
          <w:rFonts w:ascii="Arial" w:eastAsia="Arial" w:hAnsi="Arial" w:cs="Arial"/>
        </w:rPr>
        <w:t xml:space="preserve">. The water was exchanged </w:t>
      </w:r>
      <w:r w:rsidR="0024131E"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</w:rPr>
        <w:t xml:space="preserve"> using a 50% static renewal protocol to account for degradation </w:t>
      </w:r>
      <w:r>
        <w:rPr>
          <w:rFonts w:ascii="Arial" w:eastAsia="Arial" w:hAnsi="Arial" w:cs="Arial"/>
        </w:rPr>
        <w:lastRenderedPageBreak/>
        <w:t>(</w:t>
      </w:r>
      <w:r>
        <w:rPr>
          <w:rFonts w:ascii="Arial" w:eastAsia="Arial" w:hAnsi="Arial" w:cs="Arial"/>
          <w:highlight w:val="lightGray"/>
        </w:rPr>
        <w:t>USEPA 2002</w:t>
      </w:r>
      <w:r>
        <w:rPr>
          <w:rFonts w:ascii="Arial" w:eastAsia="Arial" w:hAnsi="Arial" w:cs="Arial"/>
        </w:rPr>
        <w:t>)</w:t>
      </w:r>
      <w:r w:rsidR="0024131E">
        <w:rPr>
          <w:rFonts w:ascii="Arial" w:eastAsia="Arial" w:hAnsi="Arial" w:cs="Arial"/>
        </w:rPr>
        <w:t>, as a related experiment indicated substantial degradation of BMAA over 24 h (</w:t>
      </w:r>
      <w:commentRangeStart w:id="279"/>
      <w:proofErr w:type="spellStart"/>
      <w:r w:rsidR="0024131E">
        <w:rPr>
          <w:rFonts w:ascii="Arial" w:eastAsia="Arial" w:hAnsi="Arial" w:cs="Arial"/>
        </w:rPr>
        <w:t>Lamka</w:t>
      </w:r>
      <w:proofErr w:type="spellEnd"/>
      <w:r w:rsidR="0024131E">
        <w:rPr>
          <w:rFonts w:ascii="Arial" w:eastAsia="Arial" w:hAnsi="Arial" w:cs="Arial"/>
        </w:rPr>
        <w:t xml:space="preserve"> et al. 2023</w:t>
      </w:r>
      <w:commentRangeEnd w:id="279"/>
      <w:r w:rsidR="0024131E">
        <w:rPr>
          <w:rStyle w:val="CommentReference"/>
        </w:rPr>
        <w:commentReference w:id="279"/>
      </w:r>
      <w:r w:rsidR="0024131E">
        <w:rPr>
          <w:rFonts w:ascii="Arial" w:eastAsia="Arial" w:hAnsi="Arial" w:cs="Arial"/>
        </w:rPr>
        <w:t>)</w:t>
      </w:r>
      <w:r w:rsidR="00CC0E5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00000009" w14:textId="2D0BE378" w:rsidR="00E1296D" w:rsidRDefault="00000000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Fish in the BMAA</w:t>
      </w:r>
      <w:r>
        <w:rPr>
          <w:rFonts w:ascii="Arial" w:eastAsia="Arial" w:hAnsi="Arial" w:cs="Arial"/>
          <w:vertAlign w:val="subscript"/>
        </w:rPr>
        <w:t>LOW</w:t>
      </w:r>
      <w:r>
        <w:rPr>
          <w:rFonts w:ascii="Arial" w:eastAsia="Arial" w:hAnsi="Arial" w:cs="Arial"/>
        </w:rPr>
        <w:t xml:space="preserve"> and BMAA</w:t>
      </w:r>
      <w:r>
        <w:rPr>
          <w:rFonts w:ascii="Arial" w:eastAsia="Arial" w:hAnsi="Arial" w:cs="Arial"/>
          <w:vertAlign w:val="subscript"/>
        </w:rPr>
        <w:t>HIGH</w:t>
      </w:r>
      <w:r>
        <w:rPr>
          <w:rFonts w:ascii="Arial" w:eastAsia="Arial" w:hAnsi="Arial" w:cs="Arial"/>
        </w:rPr>
        <w:t xml:space="preserve"> groups </w:t>
      </w:r>
      <w:r w:rsidR="00B35BBD">
        <w:rPr>
          <w:rFonts w:ascii="Arial" w:eastAsia="Arial" w:hAnsi="Arial" w:cs="Arial"/>
        </w:rPr>
        <w:t>were exposed to</w:t>
      </w:r>
      <w:r>
        <w:rPr>
          <w:rFonts w:ascii="Arial" w:eastAsia="Arial" w:hAnsi="Arial" w:cs="Arial"/>
        </w:rPr>
        <w:t xml:space="preserve"> BMAA for the first 21 days post</w:t>
      </w:r>
      <w:r w:rsidR="00B35BBD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fertilization (</w:t>
      </w:r>
      <w:proofErr w:type="spellStart"/>
      <w:r>
        <w:rPr>
          <w:rFonts w:ascii="Arial" w:eastAsia="Arial" w:hAnsi="Arial" w:cs="Arial"/>
        </w:rPr>
        <w:t>dpf</w:t>
      </w:r>
      <w:proofErr w:type="spellEnd"/>
      <w:r>
        <w:rPr>
          <w:rFonts w:ascii="Arial" w:eastAsia="Arial" w:hAnsi="Arial" w:cs="Arial"/>
        </w:rPr>
        <w:t xml:space="preserve">) and </w:t>
      </w:r>
      <w:r w:rsidR="00B35BBD">
        <w:rPr>
          <w:rFonts w:ascii="Arial" w:eastAsia="Arial" w:hAnsi="Arial" w:cs="Arial"/>
        </w:rPr>
        <w:t xml:space="preserve">subsequently reared </w:t>
      </w:r>
      <w:r>
        <w:rPr>
          <w:rFonts w:ascii="Arial" w:eastAsia="Arial" w:hAnsi="Arial" w:cs="Arial"/>
        </w:rPr>
        <w:t>in clean water for the remainder of the experiment.</w:t>
      </w:r>
      <w:r w:rsidR="00B35BB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Clutches were maintained on the spawning tile in a 750 mL glass vessel fitted with an </w:t>
      </w:r>
      <w:proofErr w:type="spellStart"/>
      <w:r>
        <w:rPr>
          <w:rFonts w:ascii="Arial" w:eastAsia="Arial" w:hAnsi="Arial" w:cs="Arial"/>
        </w:rPr>
        <w:t>airstone</w:t>
      </w:r>
      <w:proofErr w:type="spellEnd"/>
      <w:r>
        <w:rPr>
          <w:rFonts w:ascii="Arial" w:eastAsia="Arial" w:hAnsi="Arial" w:cs="Arial"/>
        </w:rPr>
        <w:t xml:space="preserve"> for </w:t>
      </w:r>
      <w:r w:rsidR="00B35BBD">
        <w:rPr>
          <w:rFonts w:ascii="Arial" w:eastAsia="Arial" w:hAnsi="Arial" w:cs="Arial"/>
        </w:rPr>
        <w:t xml:space="preserve">the first </w:t>
      </w:r>
      <w:r>
        <w:rPr>
          <w:rFonts w:ascii="Arial" w:eastAsia="Arial" w:hAnsi="Arial" w:cs="Arial"/>
        </w:rPr>
        <w:t xml:space="preserve">5 </w:t>
      </w:r>
      <w:proofErr w:type="spellStart"/>
      <w:r>
        <w:rPr>
          <w:rFonts w:ascii="Arial" w:eastAsia="Arial" w:hAnsi="Arial" w:cs="Arial"/>
        </w:rPr>
        <w:t>dpf</w:t>
      </w:r>
      <w:proofErr w:type="spellEnd"/>
      <w:r>
        <w:rPr>
          <w:rFonts w:ascii="Arial" w:eastAsia="Arial" w:hAnsi="Arial" w:cs="Arial"/>
        </w:rPr>
        <w:t xml:space="preserve"> before being transferred to individual housing containers (6-well plate; Corning, Inc., NY, USA) where they hatched. The fish were housed separately after hatching </w:t>
      </w:r>
      <w:r w:rsidR="00B35BBD">
        <w:rPr>
          <w:rFonts w:ascii="Arial" w:eastAsia="Arial" w:hAnsi="Arial" w:cs="Arial"/>
        </w:rPr>
        <w:t>due to the inability</w:t>
      </w:r>
      <w:r>
        <w:rPr>
          <w:rFonts w:ascii="Arial" w:eastAsia="Arial" w:hAnsi="Arial" w:cs="Arial"/>
        </w:rPr>
        <w:t xml:space="preserve"> to mark </w:t>
      </w:r>
      <w:proofErr w:type="gramStart"/>
      <w:r>
        <w:rPr>
          <w:rFonts w:ascii="Arial" w:eastAsia="Arial" w:hAnsi="Arial" w:cs="Arial"/>
        </w:rPr>
        <w:t>newly-hatched</w:t>
      </w:r>
      <w:proofErr w:type="gramEnd"/>
      <w:r>
        <w:rPr>
          <w:rFonts w:ascii="Arial" w:eastAsia="Arial" w:hAnsi="Arial" w:cs="Arial"/>
        </w:rPr>
        <w:t xml:space="preserve"> </w:t>
      </w:r>
      <w:commentRangeStart w:id="280"/>
      <w:r>
        <w:rPr>
          <w:rFonts w:ascii="Arial" w:eastAsia="Arial" w:hAnsi="Arial" w:cs="Arial"/>
        </w:rPr>
        <w:t>fish</w:t>
      </w:r>
      <w:r>
        <w:rPr>
          <w:rFonts w:ascii="Arial" w:eastAsia="Arial" w:hAnsi="Arial" w:cs="Arial"/>
          <w:vertAlign w:val="superscript"/>
        </w:rPr>
        <w:t>4,5</w:t>
      </w:r>
      <w:commentRangeEnd w:id="280"/>
      <w:r w:rsidR="00A15C78">
        <w:rPr>
          <w:rStyle w:val="CommentReference"/>
        </w:rPr>
        <w:commentReference w:id="280"/>
      </w:r>
      <w:r>
        <w:rPr>
          <w:rFonts w:ascii="Arial" w:eastAsia="Arial" w:hAnsi="Arial" w:cs="Arial"/>
        </w:rPr>
        <w:t xml:space="preserve">. </w:t>
      </w:r>
      <w:ins w:id="281" w:author="Kelsey McCune" w:date="2024-08-13T16:01:00Z">
        <w:r w:rsidR="00504AF9">
          <w:rPr>
            <w:rFonts w:ascii="Arial" w:eastAsia="Arial" w:hAnsi="Arial" w:cs="Arial"/>
          </w:rPr>
          <w:t xml:space="preserve">To avoid </w:t>
        </w:r>
      </w:ins>
      <w:ins w:id="282" w:author="Kelsey McCune" w:date="2024-08-13T16:02:00Z">
        <w:r w:rsidR="00504AF9">
          <w:rPr>
            <w:rFonts w:ascii="Arial" w:eastAsia="Arial" w:hAnsi="Arial" w:cs="Arial"/>
          </w:rPr>
          <w:t>developmental impediments due to social isolation</w:t>
        </w:r>
        <w:r w:rsidR="00504AF9">
          <w:rPr>
            <w:rFonts w:ascii="Arial" w:eastAsia="Arial" w:hAnsi="Arial" w:cs="Arial"/>
            <w:vertAlign w:val="superscript"/>
          </w:rPr>
          <w:t>5</w:t>
        </w:r>
      </w:ins>
      <w:ins w:id="283" w:author="Kelsey McCune" w:date="2024-08-13T16:03:00Z">
        <w:r w:rsidR="00504AF9">
          <w:rPr>
            <w:rFonts w:ascii="Arial" w:eastAsia="Arial" w:hAnsi="Arial" w:cs="Arial"/>
            <w:vertAlign w:val="superscript"/>
          </w:rPr>
          <w:t>-7</w:t>
        </w:r>
      </w:ins>
      <w:ins w:id="284" w:author="Kelsey McCune" w:date="2024-08-13T16:02:00Z">
        <w:r w:rsidR="00504AF9">
          <w:rPr>
            <w:rFonts w:ascii="Arial" w:eastAsia="Arial" w:hAnsi="Arial" w:cs="Arial"/>
          </w:rPr>
          <w:t xml:space="preserve">, we </w:t>
        </w:r>
      </w:ins>
      <w:del w:id="285" w:author="Kelsey McCune" w:date="2024-08-13T16:02:00Z">
        <w:r w:rsidDel="00504AF9">
          <w:rPr>
            <w:rFonts w:ascii="Arial" w:eastAsia="Arial" w:hAnsi="Arial" w:cs="Arial"/>
          </w:rPr>
          <w:delText xml:space="preserve">Fish were </w:delText>
        </w:r>
      </w:del>
      <w:r>
        <w:rPr>
          <w:rFonts w:ascii="Arial" w:eastAsia="Arial" w:hAnsi="Arial" w:cs="Arial"/>
        </w:rPr>
        <w:t>permitted visual contact</w:t>
      </w:r>
      <w:ins w:id="286" w:author="Kelsey McCune" w:date="2024-08-13T16:02:00Z">
        <w:r w:rsidR="00504AF9">
          <w:rPr>
            <w:rFonts w:ascii="Arial" w:eastAsia="Arial" w:hAnsi="Arial" w:cs="Arial"/>
          </w:rPr>
          <w:t xml:space="preserve"> among fish and </w:t>
        </w:r>
      </w:ins>
      <w:ins w:id="287" w:author="Kelsey McCune" w:date="2024-08-13T16:03:00Z">
        <w:r w:rsidR="00504AF9">
          <w:rPr>
            <w:rFonts w:ascii="Arial" w:eastAsia="Arial" w:hAnsi="Arial" w:cs="Arial"/>
          </w:rPr>
          <w:t xml:space="preserve">introduced </w:t>
        </w:r>
      </w:ins>
      <w:del w:id="288" w:author="Kelsey McCune" w:date="2024-08-13T16:02:00Z">
        <w:r w:rsidDel="00504AF9">
          <w:rPr>
            <w:rFonts w:ascii="Arial" w:eastAsia="Arial" w:hAnsi="Arial" w:cs="Arial"/>
          </w:rPr>
          <w:delText xml:space="preserve"> </w:delText>
        </w:r>
      </w:del>
      <w:del w:id="289" w:author="Kelsey McCune" w:date="2024-08-13T16:03:00Z">
        <w:r w:rsidDel="00504AF9">
          <w:rPr>
            <w:rFonts w:ascii="Arial" w:eastAsia="Arial" w:hAnsi="Arial" w:cs="Arial"/>
          </w:rPr>
          <w:delText>to control for potentially confounding effects of social isolation on behavior.</w:delText>
        </w:r>
      </w:del>
      <w:del w:id="290" w:author="Kelsey McCune" w:date="2024-08-13T16:02:00Z">
        <w:r w:rsidDel="00504AF9">
          <w:rPr>
            <w:rFonts w:ascii="Arial" w:eastAsia="Arial" w:hAnsi="Arial" w:cs="Arial"/>
            <w:vertAlign w:val="superscript"/>
          </w:rPr>
          <w:delText>5,6</w:delText>
        </w:r>
      </w:del>
      <w:del w:id="291" w:author="Kelsey McCune" w:date="2024-08-13T16:03:00Z">
        <w:r w:rsidDel="00504AF9">
          <w:rPr>
            <w:rFonts w:ascii="Arial" w:eastAsia="Arial" w:hAnsi="Arial" w:cs="Arial"/>
          </w:rPr>
          <w:delText xml:space="preserve"> </w:delText>
        </w:r>
        <w:r w:rsidR="00B35BBD" w:rsidDel="00504AF9">
          <w:rPr>
            <w:rFonts w:ascii="Arial" w:eastAsia="Arial" w:hAnsi="Arial" w:cs="Arial"/>
          </w:rPr>
          <w:delText xml:space="preserve">Additionally, </w:delText>
        </w:r>
      </w:del>
      <w:r w:rsidR="00B35BBD">
        <w:rPr>
          <w:rFonts w:ascii="Arial" w:eastAsia="Arial" w:hAnsi="Arial" w:cs="Arial"/>
        </w:rPr>
        <w:t xml:space="preserve">chemical cues </w:t>
      </w:r>
      <w:r>
        <w:rPr>
          <w:rFonts w:ascii="Arial" w:eastAsia="Arial" w:hAnsi="Arial" w:cs="Arial"/>
        </w:rPr>
        <w:t>from the home tanks of fish not used in this experiment</w:t>
      </w:r>
      <w:del w:id="292" w:author="Kelsey McCune" w:date="2024-08-13T16:03:00Z">
        <w:r w:rsidDel="00504AF9">
          <w:rPr>
            <w:rFonts w:ascii="Arial" w:eastAsia="Arial" w:hAnsi="Arial" w:cs="Arial"/>
          </w:rPr>
          <w:delText xml:space="preserve"> </w:delText>
        </w:r>
        <w:r w:rsidR="00B35BBD" w:rsidDel="00504AF9">
          <w:rPr>
            <w:rFonts w:ascii="Arial" w:eastAsia="Arial" w:hAnsi="Arial" w:cs="Arial"/>
          </w:rPr>
          <w:delText>were introduced to prevent</w:delText>
        </w:r>
        <w:r w:rsidDel="00504AF9">
          <w:rPr>
            <w:rFonts w:ascii="Arial" w:eastAsia="Arial" w:hAnsi="Arial" w:cs="Arial"/>
          </w:rPr>
          <w:delText xml:space="preserve"> development</w:delText>
        </w:r>
        <w:r w:rsidR="00B35BBD" w:rsidDel="00504AF9">
          <w:rPr>
            <w:rFonts w:ascii="Arial" w:eastAsia="Arial" w:hAnsi="Arial" w:cs="Arial"/>
          </w:rPr>
          <w:delText xml:space="preserve">al impediments due to </w:delText>
        </w:r>
        <w:r w:rsidDel="00504AF9">
          <w:rPr>
            <w:rFonts w:ascii="Arial" w:eastAsia="Arial" w:hAnsi="Arial" w:cs="Arial"/>
          </w:rPr>
          <w:delText>social isolation</w:delText>
        </w:r>
        <w:r w:rsidDel="00504AF9">
          <w:rPr>
            <w:rFonts w:ascii="Arial" w:eastAsia="Arial" w:hAnsi="Arial" w:cs="Arial"/>
            <w:vertAlign w:val="superscript"/>
          </w:rPr>
          <w:delText>5,7</w:delText>
        </w:r>
      </w:del>
      <w:r>
        <w:rPr>
          <w:rFonts w:ascii="Arial" w:eastAsia="Arial" w:hAnsi="Arial" w:cs="Arial"/>
        </w:rPr>
        <w:t xml:space="preserve">. Each fish was transferred to a 750 mL glass vessel at 49 </w:t>
      </w:r>
      <w:proofErr w:type="spellStart"/>
      <w:r>
        <w:rPr>
          <w:rFonts w:ascii="Arial" w:eastAsia="Arial" w:hAnsi="Arial" w:cs="Arial"/>
        </w:rPr>
        <w:t>dpf</w:t>
      </w:r>
      <w:proofErr w:type="spellEnd"/>
      <w:r>
        <w:rPr>
          <w:rFonts w:ascii="Arial" w:eastAsia="Arial" w:hAnsi="Arial" w:cs="Arial"/>
        </w:rPr>
        <w:t xml:space="preserve">, and then to a 1.8 L tank in an </w:t>
      </w:r>
      <w:proofErr w:type="spellStart"/>
      <w:r>
        <w:rPr>
          <w:rFonts w:ascii="Arial" w:eastAsia="Arial" w:hAnsi="Arial" w:cs="Arial"/>
        </w:rPr>
        <w:t>Aquaneering</w:t>
      </w:r>
      <w:proofErr w:type="spellEnd"/>
      <w:r>
        <w:rPr>
          <w:rFonts w:ascii="Arial" w:eastAsia="Arial" w:hAnsi="Arial" w:cs="Arial"/>
        </w:rPr>
        <w:t xml:space="preserve"> Flow Through System at 77 </w:t>
      </w:r>
      <w:proofErr w:type="spellStart"/>
      <w:r>
        <w:rPr>
          <w:rFonts w:ascii="Arial" w:eastAsia="Arial" w:hAnsi="Arial" w:cs="Arial"/>
        </w:rPr>
        <w:t>dpf</w:t>
      </w:r>
      <w:proofErr w:type="spellEnd"/>
      <w:r w:rsidR="00B35BB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where they remained for the rest of the experiment. </w:t>
      </w:r>
    </w:p>
    <w:p w14:paraId="0000000A" w14:textId="77777777" w:rsidR="00E1296D" w:rsidRDefault="00E1296D">
      <w:pPr>
        <w:spacing w:after="0" w:line="480" w:lineRule="auto"/>
        <w:ind w:firstLine="720"/>
        <w:rPr>
          <w:rFonts w:ascii="Arial" w:eastAsia="Arial" w:hAnsi="Arial" w:cs="Arial"/>
        </w:rPr>
      </w:pPr>
    </w:p>
    <w:p w14:paraId="0000000E" w14:textId="270E5292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Behavioral tests</w:t>
      </w:r>
    </w:p>
    <w:p w14:paraId="7821F081" w14:textId="6DEE89F1" w:rsidR="003C7EEF" w:rsidRPr="0070103C" w:rsidRDefault="00E90BFC">
      <w:pPr>
        <w:spacing w:after="0" w:line="480" w:lineRule="auto"/>
        <w:ind w:firstLine="720"/>
        <w:rPr>
          <w:rFonts w:ascii="Arial" w:eastAsia="Arial" w:hAnsi="Arial" w:cs="Arial"/>
        </w:rPr>
      </w:pPr>
      <w:ins w:id="293" w:author="Kelsey McCune" w:date="2024-08-13T15:49:00Z">
        <w:r>
          <w:rPr>
            <w:rFonts w:ascii="Arial" w:eastAsia="Arial" w:hAnsi="Arial" w:cs="Arial"/>
          </w:rPr>
          <w:t>We assessed f</w:t>
        </w:r>
      </w:ins>
      <w:del w:id="294" w:author="Kelsey McCune" w:date="2024-08-13T15:49:00Z">
        <w:r w:rsidR="003C7EEF" w:rsidDel="00E90BFC">
          <w:rPr>
            <w:rFonts w:ascii="Arial" w:eastAsia="Arial" w:hAnsi="Arial" w:cs="Arial"/>
          </w:rPr>
          <w:delText>F</w:delText>
        </w:r>
      </w:del>
      <w:r w:rsidR="003C7EEF">
        <w:rPr>
          <w:rFonts w:ascii="Arial" w:eastAsia="Arial" w:hAnsi="Arial" w:cs="Arial"/>
        </w:rPr>
        <w:t xml:space="preserve">ish behavior </w:t>
      </w:r>
      <w:del w:id="295" w:author="Kelsey McCune" w:date="2024-08-13T15:49:00Z">
        <w:r w:rsidR="003C7EEF" w:rsidDel="00E90BFC">
          <w:rPr>
            <w:rFonts w:ascii="Arial" w:eastAsia="Arial" w:hAnsi="Arial" w:cs="Arial"/>
          </w:rPr>
          <w:delText xml:space="preserve">was assessed </w:delText>
        </w:r>
      </w:del>
      <w:r w:rsidR="003C7EEF">
        <w:rPr>
          <w:rFonts w:ascii="Arial" w:eastAsia="Arial" w:hAnsi="Arial" w:cs="Arial"/>
        </w:rPr>
        <w:t xml:space="preserve">via an open field assay eight times throughout development; once during exposure, once at the completion of the exposure period, and an additional six tests </w:t>
      </w:r>
      <w:r w:rsidR="00D87942">
        <w:rPr>
          <w:rFonts w:ascii="Arial" w:eastAsia="Arial" w:hAnsi="Arial" w:cs="Arial"/>
        </w:rPr>
        <w:t xml:space="preserve">every 28 days </w:t>
      </w:r>
      <w:r w:rsidR="00D87942" w:rsidRPr="00D87942">
        <w:rPr>
          <w:rFonts w:ascii="Arial" w:eastAsia="Arial" w:hAnsi="Arial" w:cs="Arial"/>
        </w:rPr>
        <w:t>following exposure to measure the effects of the chemical at sequential points of development</w:t>
      </w:r>
      <w:r w:rsidR="00D87942">
        <w:rPr>
          <w:rFonts w:ascii="Arial" w:eastAsia="Arial" w:hAnsi="Arial" w:cs="Arial"/>
        </w:rPr>
        <w:t>. Therefore, e</w:t>
      </w:r>
      <w:r w:rsidR="003C7EEF">
        <w:rPr>
          <w:rFonts w:ascii="Arial" w:eastAsia="Arial" w:hAnsi="Arial" w:cs="Arial"/>
        </w:rPr>
        <w:t xml:space="preserve">very fish was tested on 14, 21, 49, 77, 105, 133, 161, and 189 </w:t>
      </w:r>
      <w:proofErr w:type="spellStart"/>
      <w:r w:rsidR="003C7EEF">
        <w:rPr>
          <w:rFonts w:ascii="Arial" w:eastAsia="Arial" w:hAnsi="Arial" w:cs="Arial"/>
        </w:rPr>
        <w:t>dpf</w:t>
      </w:r>
      <w:proofErr w:type="spellEnd"/>
      <w:r w:rsidR="003C7EEF">
        <w:rPr>
          <w:rFonts w:ascii="Arial" w:eastAsia="Arial" w:hAnsi="Arial" w:cs="Arial"/>
        </w:rPr>
        <w:t xml:space="preserve"> (</w:t>
      </w:r>
      <m:oMath>
        <m:r>
          <w:rPr>
            <w:rFonts w:ascii="Cambria Math" w:eastAsia="Arial" w:hAnsi="Cambria Math" w:cs="Arial"/>
          </w:rPr>
          <m:t>±</m:t>
        </m:r>
      </m:oMath>
      <w:r w:rsidR="00D87942">
        <w:rPr>
          <w:rFonts w:ascii="Arial" w:eastAsia="Arial" w:hAnsi="Arial" w:cs="Arial"/>
        </w:rPr>
        <w:t xml:space="preserve"> 2 d; </w:t>
      </w:r>
      <w:r w:rsidR="003C7EEF" w:rsidRPr="0070103C">
        <w:rPr>
          <w:rFonts w:ascii="Arial" w:eastAsia="Arial" w:hAnsi="Arial" w:cs="Arial"/>
        </w:rPr>
        <w:t>Fig XX). Tank size has the potential to alter risky behaviors in fish</w:t>
      </w:r>
      <w:r w:rsidR="003C7EEF" w:rsidRPr="0070103C">
        <w:rPr>
          <w:rFonts w:ascii="Arial" w:eastAsia="Arial" w:hAnsi="Arial" w:cs="Arial"/>
          <w:vertAlign w:val="superscript"/>
        </w:rPr>
        <w:t>11–13</w:t>
      </w:r>
      <w:r w:rsidR="003C7EEF" w:rsidRPr="0070103C">
        <w:rPr>
          <w:rFonts w:ascii="Arial" w:eastAsia="Arial" w:hAnsi="Arial" w:cs="Arial"/>
        </w:rPr>
        <w:t xml:space="preserve"> so arena size increased as the fish did to account for growth</w:t>
      </w:r>
      <w:r w:rsidR="00D87942" w:rsidRPr="0070103C">
        <w:rPr>
          <w:rFonts w:ascii="Arial" w:eastAsia="Arial" w:hAnsi="Arial" w:cs="Arial"/>
        </w:rPr>
        <w:t>; average fish total length was approximately one quarter of the arena diameter</w:t>
      </w:r>
      <w:r w:rsidR="003C7EEF" w:rsidRPr="0070103C">
        <w:rPr>
          <w:rFonts w:ascii="Arial" w:eastAsia="Arial" w:hAnsi="Arial" w:cs="Arial"/>
        </w:rPr>
        <w:t xml:space="preserve"> (Table XX).</w:t>
      </w:r>
      <w:r w:rsidR="00D87942" w:rsidRPr="0070103C">
        <w:rPr>
          <w:rFonts w:ascii="Arial" w:eastAsia="Arial" w:hAnsi="Arial" w:cs="Arial"/>
        </w:rPr>
        <w:t xml:space="preserve"> </w:t>
      </w:r>
    </w:p>
    <w:p w14:paraId="0000000F" w14:textId="6E34D1FD" w:rsidR="00E1296D" w:rsidRPr="0070103C" w:rsidRDefault="003C7EEF">
      <w:pPr>
        <w:spacing w:after="0" w:line="480" w:lineRule="auto"/>
        <w:ind w:firstLine="720"/>
        <w:rPr>
          <w:rFonts w:ascii="Arial" w:eastAsia="Arial" w:hAnsi="Arial" w:cs="Arial"/>
        </w:rPr>
      </w:pPr>
      <w:r w:rsidRPr="0070103C">
        <w:rPr>
          <w:rFonts w:ascii="Arial" w:eastAsia="Arial" w:hAnsi="Arial" w:cs="Arial"/>
        </w:rPr>
        <w:t xml:space="preserve"> Trials were conducted in clean, conditioned water under differential lighting in a circular arena placed on a no-heat, LED light pad (</w:t>
      </w:r>
      <w:proofErr w:type="spellStart"/>
      <w:r w:rsidRPr="0070103C">
        <w:rPr>
          <w:rFonts w:ascii="Arial" w:eastAsia="Arial" w:hAnsi="Arial" w:cs="Arial"/>
        </w:rPr>
        <w:t>Tiktek</w:t>
      </w:r>
      <w:proofErr w:type="spellEnd"/>
      <w:r w:rsidRPr="0070103C">
        <w:rPr>
          <w:rFonts w:ascii="Arial" w:eastAsia="Arial" w:hAnsi="Arial" w:cs="Arial"/>
        </w:rPr>
        <w:t xml:space="preserve">/A4-DWT) (Fig XX, Table XX). To begin a trial, </w:t>
      </w:r>
      <w:ins w:id="296" w:author="Kelsey McCune" w:date="2024-08-13T16:06:00Z">
        <w:r w:rsidR="00504AF9">
          <w:rPr>
            <w:rFonts w:ascii="Arial" w:eastAsia="Arial" w:hAnsi="Arial" w:cs="Arial"/>
          </w:rPr>
          <w:t xml:space="preserve">we gently introduced </w:t>
        </w:r>
      </w:ins>
      <w:r w:rsidRPr="0070103C">
        <w:rPr>
          <w:rFonts w:ascii="Arial" w:eastAsia="Arial" w:hAnsi="Arial" w:cs="Arial"/>
        </w:rPr>
        <w:t xml:space="preserve">a focal larva </w:t>
      </w:r>
      <w:del w:id="297" w:author="Kelsey McCune" w:date="2024-08-13T16:06:00Z">
        <w:r w:rsidRPr="0070103C" w:rsidDel="00504AF9">
          <w:rPr>
            <w:rFonts w:ascii="Arial" w:eastAsia="Arial" w:hAnsi="Arial" w:cs="Arial"/>
          </w:rPr>
          <w:delText xml:space="preserve">was gently introduced </w:delText>
        </w:r>
      </w:del>
      <w:r w:rsidRPr="0070103C">
        <w:rPr>
          <w:rFonts w:ascii="Arial" w:eastAsia="Arial" w:hAnsi="Arial" w:cs="Arial"/>
        </w:rPr>
        <w:t xml:space="preserve">to the arena via a glass dropper and the trial was started immediately. The </w:t>
      </w:r>
      <w:proofErr w:type="gramStart"/>
      <w:r w:rsidR="00D87942" w:rsidRPr="0070103C">
        <w:rPr>
          <w:rFonts w:ascii="Arial" w:eastAsia="Arial" w:hAnsi="Arial" w:cs="Arial"/>
        </w:rPr>
        <w:t xml:space="preserve">free </w:t>
      </w:r>
      <w:r w:rsidRPr="0070103C">
        <w:rPr>
          <w:rFonts w:ascii="Arial" w:eastAsia="Arial" w:hAnsi="Arial" w:cs="Arial"/>
        </w:rPr>
        <w:t>swimming</w:t>
      </w:r>
      <w:proofErr w:type="gramEnd"/>
      <w:r w:rsidRPr="0070103C">
        <w:rPr>
          <w:rFonts w:ascii="Arial" w:eastAsia="Arial" w:hAnsi="Arial" w:cs="Arial"/>
        </w:rPr>
        <w:t xml:space="preserve"> behavior of focal fish was recorded for 6 min using a monochrome GigE camera (Basler AG, </w:t>
      </w:r>
      <w:proofErr w:type="spellStart"/>
      <w:r w:rsidRPr="0070103C">
        <w:rPr>
          <w:rFonts w:ascii="Arial" w:eastAsia="Arial" w:hAnsi="Arial" w:cs="Arial"/>
        </w:rPr>
        <w:t>Ahrensburg</w:t>
      </w:r>
      <w:proofErr w:type="spellEnd"/>
      <w:r w:rsidRPr="0070103C">
        <w:rPr>
          <w:rFonts w:ascii="Arial" w:eastAsia="Arial" w:hAnsi="Arial" w:cs="Arial"/>
        </w:rPr>
        <w:t xml:space="preserve">, Germany) mounted above the arena. </w:t>
      </w:r>
    </w:p>
    <w:p w14:paraId="6638A385" w14:textId="1B332662" w:rsidR="00D6010E" w:rsidDel="00504AF9" w:rsidRDefault="00000000">
      <w:pPr>
        <w:spacing w:after="0" w:line="480" w:lineRule="auto"/>
        <w:ind w:firstLine="720"/>
        <w:rPr>
          <w:del w:id="298" w:author="Kelsey McCune" w:date="2024-08-13T16:09:00Z"/>
          <w:rFonts w:ascii="Arial" w:eastAsia="Arial" w:hAnsi="Arial" w:cs="Arial"/>
        </w:rPr>
      </w:pPr>
      <w:moveFromRangeStart w:id="299" w:author="Kelsey McCune" w:date="2024-08-13T16:08:00Z" w:name="move174457727"/>
      <w:moveFrom w:id="300" w:author="Kelsey McCune" w:date="2024-08-13T16:08:00Z">
        <w:del w:id="301" w:author="Kelsey McCune" w:date="2024-08-13T16:09:00Z">
          <w:r w:rsidRPr="0070103C" w:rsidDel="00504AF9">
            <w:rPr>
              <w:rFonts w:ascii="Arial" w:eastAsia="Arial" w:hAnsi="Arial" w:cs="Arial"/>
            </w:rPr>
            <w:lastRenderedPageBreak/>
            <w:delText xml:space="preserve">We analyzed the behavior of each fish in each trial using Ethovision XT software (version 13; Noldus Information Technologies, Inc., Wageningen, Netherlands). First, we divided the arena into two zones; the inner zone, classified as the </w:delText>
          </w:r>
          <w:commentRangeStart w:id="302"/>
          <w:r w:rsidRPr="0070103C" w:rsidDel="00504AF9">
            <w:rPr>
              <w:rFonts w:ascii="Arial" w:eastAsia="Arial" w:hAnsi="Arial" w:cs="Arial"/>
            </w:rPr>
            <w:delText>“risky” area</w:delText>
          </w:r>
          <w:commentRangeEnd w:id="302"/>
          <w:r w:rsidR="00504AF9" w:rsidDel="00504AF9">
            <w:rPr>
              <w:rStyle w:val="CommentReference"/>
            </w:rPr>
            <w:commentReference w:id="302"/>
          </w:r>
          <w:r w:rsidRPr="0070103C" w:rsidDel="00504AF9">
            <w:rPr>
              <w:rFonts w:ascii="Arial" w:eastAsia="Arial" w:hAnsi="Arial" w:cs="Arial"/>
            </w:rPr>
            <w:delText>, was approximately half the diameter of the outer zone (Fig XX).</w:delText>
          </w:r>
          <w:r w:rsidR="00490CB5" w:rsidRPr="0070103C" w:rsidDel="00504AF9">
            <w:rPr>
              <w:rFonts w:ascii="Arial" w:eastAsia="Arial" w:hAnsi="Arial" w:cs="Arial"/>
            </w:rPr>
            <w:delText xml:space="preserve"> </w:delText>
          </w:r>
        </w:del>
      </w:moveFrom>
      <w:moveFromRangeEnd w:id="299"/>
      <w:del w:id="303" w:author="Kelsey McCune" w:date="2024-08-13T16:09:00Z">
        <w:r w:rsidR="00490CB5" w:rsidRPr="0070103C" w:rsidDel="00504AF9">
          <w:rPr>
            <w:rFonts w:ascii="Arial" w:eastAsia="Arial" w:hAnsi="Arial" w:cs="Arial"/>
          </w:rPr>
          <w:delText>Fish behavior</w:delText>
        </w:r>
        <w:r w:rsidR="00490CB5" w:rsidDel="00504AF9">
          <w:rPr>
            <w:rFonts w:ascii="Arial" w:eastAsia="Arial" w:hAnsi="Arial" w:cs="Arial"/>
          </w:rPr>
          <w:delText xml:space="preserve"> variables were classified as one of three animal personality characteristics: boldness, exploration, and activity.</w:delText>
        </w:r>
        <w:r w:rsidDel="00504AF9">
          <w:rPr>
            <w:rFonts w:ascii="Arial" w:eastAsia="Arial" w:hAnsi="Arial" w:cs="Arial"/>
          </w:rPr>
          <w:delText xml:space="preserve"> </w:delText>
        </w:r>
        <w:r w:rsidR="00490CB5" w:rsidDel="00504AF9">
          <w:rPr>
            <w:rFonts w:ascii="Arial" w:eastAsia="Arial" w:hAnsi="Arial" w:cs="Arial"/>
          </w:rPr>
          <w:delText xml:space="preserve">Boldness was defined as the </w:delText>
        </w:r>
        <w:r w:rsidDel="00504AF9">
          <w:rPr>
            <w:rFonts w:ascii="Arial" w:eastAsia="Arial" w:hAnsi="Arial" w:cs="Arial"/>
          </w:rPr>
          <w:delText xml:space="preserve">latency (s) of </w:delText>
        </w:r>
        <w:r w:rsidR="00490CB5" w:rsidDel="00504AF9">
          <w:rPr>
            <w:rFonts w:ascii="Arial" w:eastAsia="Arial" w:hAnsi="Arial" w:cs="Arial"/>
          </w:rPr>
          <w:delText xml:space="preserve">the center point of the </w:delText>
        </w:r>
        <w:r w:rsidDel="00504AF9">
          <w:rPr>
            <w:rFonts w:ascii="Arial" w:eastAsia="Arial" w:hAnsi="Arial" w:cs="Arial"/>
          </w:rPr>
          <w:delText xml:space="preserve">fish to enter the </w:delText>
        </w:r>
        <w:r w:rsidR="00490CB5" w:rsidDel="00504AF9">
          <w:rPr>
            <w:rFonts w:ascii="Arial" w:eastAsia="Arial" w:hAnsi="Arial" w:cs="Arial"/>
          </w:rPr>
          <w:delText>risky</w:delText>
        </w:r>
        <w:r w:rsidDel="00504AF9">
          <w:rPr>
            <w:rFonts w:ascii="Arial" w:eastAsia="Arial" w:hAnsi="Arial" w:cs="Arial"/>
          </w:rPr>
          <w:delText xml:space="preserve"> zone. </w:delText>
        </w:r>
        <w:r w:rsidR="00490CB5" w:rsidDel="00504AF9">
          <w:rPr>
            <w:rFonts w:ascii="Arial" w:eastAsia="Arial" w:hAnsi="Arial" w:cs="Arial"/>
          </w:rPr>
          <w:delText>Exploration was measured as the cumulative duration (%) of trial time spent in the risky zone. Mobility, or the percentage</w:delText>
        </w:r>
        <w:r w:rsidR="0012399E" w:rsidDel="00504AF9">
          <w:rPr>
            <w:rFonts w:ascii="Arial" w:eastAsia="Arial" w:hAnsi="Arial" w:cs="Arial"/>
          </w:rPr>
          <w:delText xml:space="preserve"> (%)</w:delText>
        </w:r>
        <w:r w:rsidR="00490CB5" w:rsidDel="00504AF9">
          <w:rPr>
            <w:rFonts w:ascii="Arial" w:eastAsia="Arial" w:hAnsi="Arial" w:cs="Arial"/>
          </w:rPr>
          <w:delText xml:space="preserve"> of pixel change detected in the subject, was used as a proxy for activity. </w:delText>
        </w:r>
      </w:del>
    </w:p>
    <w:p w14:paraId="00255834" w14:textId="77777777" w:rsidR="00D6010E" w:rsidRDefault="00D6010E" w:rsidP="00D6010E">
      <w:pPr>
        <w:spacing w:after="0" w:line="480" w:lineRule="auto"/>
        <w:rPr>
          <w:rFonts w:ascii="Arial" w:eastAsia="Arial" w:hAnsi="Arial" w:cs="Arial"/>
        </w:rPr>
      </w:pPr>
    </w:p>
    <w:p w14:paraId="00000010" w14:textId="0E6141D5" w:rsidR="00E1296D" w:rsidRDefault="00D6010E" w:rsidP="00D6010E">
      <w:pPr>
        <w:spacing w:after="0" w:line="480" w:lineRule="auto"/>
      </w:pPr>
      <w:r>
        <w:rPr>
          <w:rFonts w:ascii="Arial" w:eastAsia="Arial" w:hAnsi="Arial" w:cs="Arial"/>
          <w:b/>
          <w:bCs/>
        </w:rPr>
        <w:t xml:space="preserve">Behavioral </w:t>
      </w:r>
      <w:del w:id="304" w:author="Kelsey McCune" w:date="2024-08-13T16:08:00Z">
        <w:r w:rsidR="00EB57C5" w:rsidDel="00504AF9">
          <w:rPr>
            <w:rFonts w:ascii="Arial" w:eastAsia="Arial" w:hAnsi="Arial" w:cs="Arial"/>
            <w:b/>
            <w:bCs/>
          </w:rPr>
          <w:delText xml:space="preserve">repeatability </w:delText>
        </w:r>
      </w:del>
      <w:r>
        <w:rPr>
          <w:rFonts w:ascii="Arial" w:eastAsia="Arial" w:hAnsi="Arial" w:cs="Arial"/>
          <w:b/>
          <w:bCs/>
        </w:rPr>
        <w:t>analysi</w:t>
      </w:r>
      <w:commentRangeStart w:id="305"/>
      <w:commentRangeStart w:id="306"/>
      <w:r>
        <w:rPr>
          <w:rFonts w:ascii="Arial" w:eastAsia="Arial" w:hAnsi="Arial" w:cs="Arial"/>
          <w:b/>
          <w:bCs/>
        </w:rPr>
        <w:t>s</w:t>
      </w:r>
      <w:commentRangeEnd w:id="305"/>
      <w:r w:rsidR="009B1816">
        <w:rPr>
          <w:rStyle w:val="CommentReference"/>
        </w:rPr>
        <w:commentReference w:id="305"/>
      </w:r>
      <w:commentRangeEnd w:id="306"/>
      <w:r w:rsidR="00DB408C">
        <w:rPr>
          <w:rStyle w:val="CommentReference"/>
        </w:rPr>
        <w:commentReference w:id="306"/>
      </w:r>
    </w:p>
    <w:p w14:paraId="4A85E273" w14:textId="695AC15A" w:rsidR="00504AF9" w:rsidRDefault="00504AF9" w:rsidP="00504AF9">
      <w:pPr>
        <w:spacing w:after="0" w:line="480" w:lineRule="auto"/>
        <w:ind w:firstLine="720"/>
        <w:rPr>
          <w:ins w:id="307" w:author="Kelsey McCune" w:date="2024-08-13T16:09:00Z"/>
          <w:rFonts w:ascii="Arial" w:eastAsia="Arial" w:hAnsi="Arial" w:cs="Arial"/>
        </w:rPr>
      </w:pPr>
      <w:moveToRangeStart w:id="308" w:author="Kelsey McCune" w:date="2024-08-13T16:08:00Z" w:name="move174457727"/>
      <w:moveTo w:id="309" w:author="Kelsey McCune" w:date="2024-08-13T16:08:00Z">
        <w:r w:rsidRPr="0070103C">
          <w:rPr>
            <w:rFonts w:ascii="Arial" w:eastAsia="Arial" w:hAnsi="Arial" w:cs="Arial"/>
          </w:rPr>
          <w:t xml:space="preserve">We analyzed the behavior of each fish in each trial using </w:t>
        </w:r>
        <w:proofErr w:type="spellStart"/>
        <w:r w:rsidRPr="0070103C">
          <w:rPr>
            <w:rFonts w:ascii="Arial" w:eastAsia="Arial" w:hAnsi="Arial" w:cs="Arial"/>
          </w:rPr>
          <w:t>Ethovision</w:t>
        </w:r>
        <w:proofErr w:type="spellEnd"/>
        <w:r w:rsidRPr="0070103C">
          <w:rPr>
            <w:rFonts w:ascii="Arial" w:eastAsia="Arial" w:hAnsi="Arial" w:cs="Arial"/>
          </w:rPr>
          <w:t xml:space="preserve"> XT software (version 13; </w:t>
        </w:r>
        <w:proofErr w:type="spellStart"/>
        <w:r w:rsidRPr="0070103C">
          <w:rPr>
            <w:rFonts w:ascii="Arial" w:eastAsia="Arial" w:hAnsi="Arial" w:cs="Arial"/>
          </w:rPr>
          <w:t>Noldus</w:t>
        </w:r>
        <w:proofErr w:type="spellEnd"/>
        <w:r w:rsidRPr="0070103C">
          <w:rPr>
            <w:rFonts w:ascii="Arial" w:eastAsia="Arial" w:hAnsi="Arial" w:cs="Arial"/>
          </w:rPr>
          <w:t xml:space="preserve"> Information Technologies, Inc., Wageningen, Netherlands). First, we divided the arena into two zones; the inner zone, classified as the </w:t>
        </w:r>
        <w:commentRangeStart w:id="310"/>
        <w:r w:rsidRPr="0070103C">
          <w:rPr>
            <w:rFonts w:ascii="Arial" w:eastAsia="Arial" w:hAnsi="Arial" w:cs="Arial"/>
          </w:rPr>
          <w:t>“risky” area</w:t>
        </w:r>
        <w:commentRangeEnd w:id="310"/>
        <w:r>
          <w:rPr>
            <w:rStyle w:val="CommentReference"/>
          </w:rPr>
          <w:commentReference w:id="310"/>
        </w:r>
        <w:r w:rsidRPr="0070103C">
          <w:rPr>
            <w:rFonts w:ascii="Arial" w:eastAsia="Arial" w:hAnsi="Arial" w:cs="Arial"/>
          </w:rPr>
          <w:t xml:space="preserve">, was approximately half the diameter of the outer zone (Fig XX). </w:t>
        </w:r>
      </w:moveTo>
      <w:moveToRangeEnd w:id="308"/>
      <w:ins w:id="311" w:author="Kelsey McCune" w:date="2024-08-13T16:11:00Z">
        <w:r w:rsidR="008563F3">
          <w:rPr>
            <w:rFonts w:ascii="Arial" w:eastAsia="Arial" w:hAnsi="Arial" w:cs="Arial"/>
          </w:rPr>
          <w:t>Next, we extracted a subset of behavior</w:t>
        </w:r>
      </w:ins>
      <w:ins w:id="312" w:author="Kelsey McCune" w:date="2024-08-14T09:30:00Z">
        <w:r w:rsidR="007476C3">
          <w:rPr>
            <w:rFonts w:ascii="Arial" w:eastAsia="Arial" w:hAnsi="Arial" w:cs="Arial"/>
          </w:rPr>
          <w:t xml:space="preserve"> variable</w:t>
        </w:r>
      </w:ins>
      <w:ins w:id="313" w:author="Kelsey McCune" w:date="2024-08-13T16:11:00Z">
        <w:r w:rsidR="008563F3">
          <w:rPr>
            <w:rFonts w:ascii="Arial" w:eastAsia="Arial" w:hAnsi="Arial" w:cs="Arial"/>
          </w:rPr>
          <w:t xml:space="preserve">s that </w:t>
        </w:r>
      </w:ins>
      <w:ins w:id="314" w:author="Kelsey McCune" w:date="2024-08-13T16:12:00Z">
        <w:r w:rsidR="008563F3">
          <w:rPr>
            <w:rFonts w:ascii="Arial" w:eastAsia="Arial" w:hAnsi="Arial" w:cs="Arial"/>
          </w:rPr>
          <w:t xml:space="preserve">previous literature suggests </w:t>
        </w:r>
      </w:ins>
      <w:proofErr w:type="gramStart"/>
      <w:ins w:id="315" w:author="Kelsey McCune" w:date="2024-08-13T16:11:00Z">
        <w:r w:rsidR="008563F3">
          <w:rPr>
            <w:rFonts w:ascii="Arial" w:eastAsia="Arial" w:hAnsi="Arial" w:cs="Arial"/>
          </w:rPr>
          <w:t>represent</w:t>
        </w:r>
        <w:proofErr w:type="gramEnd"/>
        <w:r w:rsidR="008563F3">
          <w:rPr>
            <w:rFonts w:ascii="Arial" w:eastAsia="Arial" w:hAnsi="Arial" w:cs="Arial"/>
          </w:rPr>
          <w:t xml:space="preserve"> </w:t>
        </w:r>
      </w:ins>
      <w:ins w:id="316" w:author="Kelsey McCune" w:date="2024-08-13T16:12:00Z">
        <w:r w:rsidR="008563F3">
          <w:rPr>
            <w:rFonts w:ascii="Arial" w:eastAsia="Arial" w:hAnsi="Arial" w:cs="Arial"/>
          </w:rPr>
          <w:t>personality traits (</w:t>
        </w:r>
      </w:ins>
      <w:ins w:id="317" w:author="Kelsey McCune" w:date="2024-08-14T09:22:00Z">
        <w:r w:rsidR="007476C3">
          <w:rPr>
            <w:rFonts w:ascii="Arial" w:eastAsia="Arial" w:hAnsi="Arial" w:cs="Arial"/>
          </w:rPr>
          <w:t xml:space="preserve">e.g., </w:t>
        </w:r>
      </w:ins>
      <w:ins w:id="318" w:author="Kelsey McCune" w:date="2024-08-13T16:12:00Z">
        <w:r w:rsidR="008563F3">
          <w:rPr>
            <w:rFonts w:ascii="Arial" w:eastAsia="Arial" w:hAnsi="Arial" w:cs="Arial"/>
          </w:rPr>
          <w:t>C</w:t>
        </w:r>
      </w:ins>
      <w:ins w:id="319" w:author="Kelsey McCune" w:date="2024-08-14T09:22:00Z">
        <w:r w:rsidR="00DB408C">
          <w:rPr>
            <w:rFonts w:ascii="Arial" w:eastAsia="Arial" w:hAnsi="Arial" w:cs="Arial"/>
          </w:rPr>
          <w:t xml:space="preserve">ote et al. </w:t>
        </w:r>
        <w:r w:rsidR="007476C3">
          <w:rPr>
            <w:rFonts w:ascii="Arial" w:eastAsia="Arial" w:hAnsi="Arial" w:cs="Arial"/>
          </w:rPr>
          <w:t>2010</w:t>
        </w:r>
      </w:ins>
      <w:ins w:id="320" w:author="Kelsey McCune" w:date="2024-08-13T16:12:00Z">
        <w:r w:rsidR="008563F3">
          <w:rPr>
            <w:rFonts w:ascii="Arial" w:eastAsia="Arial" w:hAnsi="Arial" w:cs="Arial"/>
          </w:rPr>
          <w:t xml:space="preserve">). </w:t>
        </w:r>
      </w:ins>
      <w:del w:id="321" w:author="Kelsey McCune" w:date="2024-08-09T13:39:00Z">
        <w:r w:rsidR="00021D1C" w:rsidDel="00AF653F">
          <w:rPr>
            <w:rFonts w:ascii="Arial" w:eastAsia="Arial" w:hAnsi="Arial" w:cs="Arial"/>
          </w:rPr>
          <w:delText xml:space="preserve">Output provided by </w:delText>
        </w:r>
      </w:del>
      <w:del w:id="322" w:author="Kelsey McCune" w:date="2024-08-13T16:12:00Z">
        <w:r w:rsidR="00021D1C" w:rsidDel="008563F3">
          <w:rPr>
            <w:rFonts w:ascii="Arial" w:eastAsia="Arial" w:hAnsi="Arial" w:cs="Arial"/>
          </w:rPr>
          <w:delText>Ethovision software includes many variables</w:delText>
        </w:r>
      </w:del>
      <w:ins w:id="323" w:author="Kelsey McCune" w:date="2024-08-13T16:12:00Z">
        <w:r w:rsidR="008563F3">
          <w:rPr>
            <w:rFonts w:ascii="Arial" w:eastAsia="Arial" w:hAnsi="Arial" w:cs="Arial"/>
          </w:rPr>
          <w:t>W</w:t>
        </w:r>
      </w:ins>
      <w:commentRangeStart w:id="324"/>
      <w:ins w:id="325" w:author="Kelsey McCune" w:date="2024-08-09T13:39:00Z">
        <w:r w:rsidR="00AF653F">
          <w:rPr>
            <w:rFonts w:ascii="Arial" w:eastAsia="Arial" w:hAnsi="Arial" w:cs="Arial"/>
          </w:rPr>
          <w:t>e used</w:t>
        </w:r>
      </w:ins>
      <w:del w:id="326" w:author="Kelsey McCune" w:date="2024-08-09T13:39:00Z">
        <w:r w:rsidR="00021D1C" w:rsidDel="00AF653F">
          <w:rPr>
            <w:rFonts w:ascii="Arial" w:eastAsia="Arial" w:hAnsi="Arial" w:cs="Arial"/>
          </w:rPr>
          <w:delText>;</w:delText>
        </w:r>
      </w:del>
      <w:r w:rsidR="00021D1C">
        <w:rPr>
          <w:rFonts w:ascii="Arial" w:eastAsia="Arial" w:hAnsi="Arial" w:cs="Arial"/>
        </w:rPr>
        <w:t xml:space="preserve"> </w:t>
      </w:r>
      <w:commentRangeEnd w:id="324"/>
      <w:r w:rsidR="00AF653F">
        <w:rPr>
          <w:rStyle w:val="CommentReference"/>
        </w:rPr>
        <w:commentReference w:id="324"/>
      </w:r>
      <w:r w:rsidR="00021D1C">
        <w:rPr>
          <w:rFonts w:ascii="Arial" w:eastAsia="Arial" w:hAnsi="Arial" w:cs="Arial"/>
        </w:rPr>
        <w:t xml:space="preserve">the R package </w:t>
      </w:r>
      <w:proofErr w:type="spellStart"/>
      <w:r w:rsidR="00021D1C">
        <w:rPr>
          <w:rFonts w:ascii="Arial" w:eastAsia="Arial" w:hAnsi="Arial" w:cs="Arial"/>
        </w:rPr>
        <w:t>corrplot</w:t>
      </w:r>
      <w:proofErr w:type="spellEnd"/>
      <w:r w:rsidR="00021D1C">
        <w:rPr>
          <w:rFonts w:ascii="Arial" w:eastAsia="Arial" w:hAnsi="Arial" w:cs="Arial"/>
        </w:rPr>
        <w:t xml:space="preserve"> </w:t>
      </w:r>
      <w:ins w:id="327" w:author="Kelsey McCune" w:date="2024-08-13T17:22:00Z">
        <w:r w:rsidR="007D1AF1">
          <w:rPr>
            <w:rFonts w:ascii="Arial" w:eastAsia="Arial" w:hAnsi="Arial" w:cs="Arial"/>
          </w:rPr>
          <w:t xml:space="preserve">(CITE) </w:t>
        </w:r>
      </w:ins>
      <w:del w:id="328" w:author="Kelsey McCune" w:date="2024-08-09T13:40:00Z">
        <w:r w:rsidR="00021D1C" w:rsidDel="00AF653F">
          <w:rPr>
            <w:rFonts w:ascii="Arial" w:eastAsia="Arial" w:hAnsi="Arial" w:cs="Arial"/>
          </w:rPr>
          <w:delText xml:space="preserve">was used </w:delText>
        </w:r>
      </w:del>
      <w:r w:rsidR="00021D1C">
        <w:rPr>
          <w:rFonts w:ascii="Arial" w:eastAsia="Arial" w:hAnsi="Arial" w:cs="Arial"/>
        </w:rPr>
        <w:t xml:space="preserve">to </w:t>
      </w:r>
      <w:del w:id="329" w:author="Kelsey McCune" w:date="2024-08-13T16:12:00Z">
        <w:r w:rsidR="00021D1C" w:rsidDel="008563F3">
          <w:rPr>
            <w:rFonts w:ascii="Arial" w:eastAsia="Arial" w:hAnsi="Arial" w:cs="Arial"/>
          </w:rPr>
          <w:delText xml:space="preserve">find </w:delText>
        </w:r>
      </w:del>
      <w:ins w:id="330" w:author="Kelsey McCune" w:date="2024-08-13T16:12:00Z">
        <w:r w:rsidR="008563F3">
          <w:rPr>
            <w:rFonts w:ascii="Arial" w:eastAsia="Arial" w:hAnsi="Arial" w:cs="Arial"/>
          </w:rPr>
          <w:t xml:space="preserve">test the </w:t>
        </w:r>
      </w:ins>
      <w:r w:rsidR="00021D1C">
        <w:rPr>
          <w:rFonts w:ascii="Arial" w:eastAsia="Arial" w:hAnsi="Arial" w:cs="Arial"/>
        </w:rPr>
        <w:t>correlation</w:t>
      </w:r>
      <w:ins w:id="331" w:author="Kelsey McCune" w:date="2024-08-09T13:40:00Z">
        <w:r w:rsidR="00AF653F">
          <w:rPr>
            <w:rFonts w:ascii="Arial" w:eastAsia="Arial" w:hAnsi="Arial" w:cs="Arial"/>
          </w:rPr>
          <w:t>s</w:t>
        </w:r>
      </w:ins>
      <w:r w:rsidR="00021D1C">
        <w:rPr>
          <w:rFonts w:ascii="Arial" w:eastAsia="Arial" w:hAnsi="Arial" w:cs="Arial"/>
        </w:rPr>
        <w:t xml:space="preserve"> among </w:t>
      </w:r>
      <w:r w:rsidR="0012399E">
        <w:rPr>
          <w:rFonts w:ascii="Arial" w:eastAsia="Arial" w:hAnsi="Arial" w:cs="Arial"/>
        </w:rPr>
        <w:t xml:space="preserve">output </w:t>
      </w:r>
      <w:r w:rsidR="00021D1C">
        <w:rPr>
          <w:rFonts w:ascii="Arial" w:eastAsia="Arial" w:hAnsi="Arial" w:cs="Arial"/>
        </w:rPr>
        <w:t>variables</w:t>
      </w:r>
      <w:r w:rsidR="0041277D">
        <w:rPr>
          <w:rFonts w:ascii="Arial" w:eastAsia="Arial" w:hAnsi="Arial" w:cs="Arial"/>
        </w:rPr>
        <w:t xml:space="preserve"> to ensure</w:t>
      </w:r>
      <w:ins w:id="332" w:author="Kelsey McCune" w:date="2024-08-09T13:40:00Z">
        <w:r w:rsidR="00AF653F">
          <w:rPr>
            <w:rFonts w:ascii="Arial" w:eastAsia="Arial" w:hAnsi="Arial" w:cs="Arial"/>
          </w:rPr>
          <w:t xml:space="preserve"> that</w:t>
        </w:r>
      </w:ins>
      <w:r w:rsidR="0041277D">
        <w:rPr>
          <w:rFonts w:ascii="Arial" w:eastAsia="Arial" w:hAnsi="Arial" w:cs="Arial"/>
        </w:rPr>
        <w:t xml:space="preserve"> </w:t>
      </w:r>
      <w:commentRangeStart w:id="333"/>
      <w:r w:rsidR="0012399E">
        <w:rPr>
          <w:rFonts w:ascii="Arial" w:eastAsia="Arial" w:hAnsi="Arial" w:cs="Arial"/>
        </w:rPr>
        <w:t xml:space="preserve">the </w:t>
      </w:r>
      <w:del w:id="334" w:author="Kelsey McCune" w:date="2024-08-09T13:40:00Z">
        <w:r w:rsidR="00F13A87" w:rsidDel="00AF653F">
          <w:rPr>
            <w:rFonts w:ascii="Arial" w:eastAsia="Arial" w:hAnsi="Arial" w:cs="Arial"/>
          </w:rPr>
          <w:delText xml:space="preserve">personality </w:delText>
        </w:r>
      </w:del>
      <w:ins w:id="335" w:author="Kelsey McCune" w:date="2024-08-09T13:40:00Z">
        <w:r w:rsidR="00AF653F">
          <w:rPr>
            <w:rFonts w:ascii="Arial" w:eastAsia="Arial" w:hAnsi="Arial" w:cs="Arial"/>
          </w:rPr>
          <w:t>per</w:t>
        </w:r>
        <w:r w:rsidR="00AF653F">
          <w:rPr>
            <w:rFonts w:ascii="Arial" w:eastAsia="Arial" w:hAnsi="Arial" w:cs="Arial"/>
          </w:rPr>
          <w:t>formance</w:t>
        </w:r>
        <w:r w:rsidR="00AF653F">
          <w:rPr>
            <w:rFonts w:ascii="Arial" w:eastAsia="Arial" w:hAnsi="Arial" w:cs="Arial"/>
          </w:rPr>
          <w:t xml:space="preserve"> </w:t>
        </w:r>
      </w:ins>
      <w:r w:rsidR="0041277D">
        <w:rPr>
          <w:rFonts w:ascii="Arial" w:eastAsia="Arial" w:hAnsi="Arial" w:cs="Arial"/>
        </w:rPr>
        <w:t xml:space="preserve">behaviors </w:t>
      </w:r>
      <w:ins w:id="336" w:author="Kelsey McCune" w:date="2024-08-09T13:41:00Z">
        <w:r w:rsidR="00AF653F">
          <w:rPr>
            <w:rFonts w:ascii="Arial" w:eastAsia="Arial" w:hAnsi="Arial" w:cs="Arial"/>
          </w:rPr>
          <w:t xml:space="preserve">we subsequently </w:t>
        </w:r>
      </w:ins>
      <w:r w:rsidR="0041277D">
        <w:rPr>
          <w:rFonts w:ascii="Arial" w:eastAsia="Arial" w:hAnsi="Arial" w:cs="Arial"/>
        </w:rPr>
        <w:t xml:space="preserve">analyzed represented </w:t>
      </w:r>
      <w:r w:rsidR="00F13A87">
        <w:rPr>
          <w:rFonts w:ascii="Arial" w:eastAsia="Arial" w:hAnsi="Arial" w:cs="Arial"/>
        </w:rPr>
        <w:t>unique</w:t>
      </w:r>
      <w:r w:rsidR="0041277D">
        <w:rPr>
          <w:rFonts w:ascii="Arial" w:eastAsia="Arial" w:hAnsi="Arial" w:cs="Arial"/>
        </w:rPr>
        <w:t xml:space="preserve"> </w:t>
      </w:r>
      <w:r w:rsidR="00F13A87">
        <w:rPr>
          <w:rFonts w:ascii="Arial" w:eastAsia="Arial" w:hAnsi="Arial" w:cs="Arial"/>
        </w:rPr>
        <w:t>actions</w:t>
      </w:r>
      <w:commentRangeEnd w:id="333"/>
      <w:r w:rsidR="00F13A87">
        <w:rPr>
          <w:rStyle w:val="CommentReference"/>
        </w:rPr>
        <w:commentReference w:id="333"/>
      </w:r>
      <w:r w:rsidR="00021D1C">
        <w:rPr>
          <w:rFonts w:ascii="Arial" w:eastAsia="Arial" w:hAnsi="Arial" w:cs="Arial"/>
        </w:rPr>
        <w:t>.</w:t>
      </w:r>
      <w:r w:rsidR="00EB57C5">
        <w:rPr>
          <w:rFonts w:ascii="Arial" w:eastAsia="Arial" w:hAnsi="Arial" w:cs="Arial"/>
        </w:rPr>
        <w:t xml:space="preserve"> </w:t>
      </w:r>
      <w:ins w:id="337" w:author="Kelsey McCune" w:date="2024-08-13T16:09:00Z">
        <w:r w:rsidRPr="0070103C">
          <w:rPr>
            <w:rFonts w:ascii="Arial" w:eastAsia="Arial" w:hAnsi="Arial" w:cs="Arial"/>
          </w:rPr>
          <w:t>Fish behavior</w:t>
        </w:r>
        <w:r>
          <w:rPr>
            <w:rFonts w:ascii="Arial" w:eastAsia="Arial" w:hAnsi="Arial" w:cs="Arial"/>
          </w:rPr>
          <w:t xml:space="preserve"> variables were classified as one of three animal personality </w:t>
        </w:r>
      </w:ins>
      <w:ins w:id="338" w:author="Kelsey McCune" w:date="2024-08-14T09:30:00Z">
        <w:r w:rsidR="007476C3">
          <w:rPr>
            <w:rFonts w:ascii="Arial" w:eastAsia="Arial" w:hAnsi="Arial" w:cs="Arial"/>
          </w:rPr>
          <w:t>trait</w:t>
        </w:r>
      </w:ins>
      <w:ins w:id="339" w:author="Kelsey McCune" w:date="2024-08-13T16:09:00Z">
        <w:r>
          <w:rPr>
            <w:rFonts w:ascii="Arial" w:eastAsia="Arial" w:hAnsi="Arial" w:cs="Arial"/>
          </w:rPr>
          <w:t>s: boldness, exploration, and activity. Boldness was defined as the</w:t>
        </w:r>
      </w:ins>
      <w:ins w:id="340" w:author="Kelsey McCune" w:date="2024-08-14T09:30:00Z">
        <w:r w:rsidR="007476C3">
          <w:rPr>
            <w:rFonts w:ascii="Arial" w:eastAsia="Arial" w:hAnsi="Arial" w:cs="Arial"/>
          </w:rPr>
          <w:t xml:space="preserve"> propensity to </w:t>
        </w:r>
      </w:ins>
      <w:ins w:id="341" w:author="Kelsey McCune" w:date="2024-08-14T09:31:00Z">
        <w:r w:rsidR="007476C3">
          <w:rPr>
            <w:rFonts w:ascii="Arial" w:eastAsia="Arial" w:hAnsi="Arial" w:cs="Arial"/>
          </w:rPr>
          <w:t>take risks</w:t>
        </w:r>
      </w:ins>
      <w:ins w:id="342" w:author="Kelsey McCune" w:date="2024-08-14T09:50:00Z">
        <w:r w:rsidR="009536E9">
          <w:rPr>
            <w:rFonts w:ascii="Arial" w:eastAsia="Arial" w:hAnsi="Arial" w:cs="Arial"/>
          </w:rPr>
          <w:t xml:space="preserve"> (Toms et al. 2010)</w:t>
        </w:r>
      </w:ins>
      <w:ins w:id="343" w:author="Kelsey McCune" w:date="2024-08-14T09:31:00Z">
        <w:r w:rsidR="007476C3">
          <w:rPr>
            <w:rFonts w:ascii="Arial" w:eastAsia="Arial" w:hAnsi="Arial" w:cs="Arial"/>
          </w:rPr>
          <w:t xml:space="preserve"> and the variable we used was the</w:t>
        </w:r>
      </w:ins>
      <w:ins w:id="344" w:author="Kelsey McCune" w:date="2024-08-13T16:09:00Z">
        <w:r>
          <w:rPr>
            <w:rFonts w:ascii="Arial" w:eastAsia="Arial" w:hAnsi="Arial" w:cs="Arial"/>
          </w:rPr>
          <w:t xml:space="preserve"> latency (s) of the center point of the fish to enter the risky zone. Exploration was </w:t>
        </w:r>
      </w:ins>
      <w:ins w:id="345" w:author="Kelsey McCune" w:date="2024-08-14T09:31:00Z">
        <w:r w:rsidR="007476C3">
          <w:rPr>
            <w:rFonts w:ascii="Arial" w:eastAsia="Arial" w:hAnsi="Arial" w:cs="Arial"/>
          </w:rPr>
          <w:t xml:space="preserve">defined as the propensity to investigate novelty and we </w:t>
        </w:r>
      </w:ins>
      <w:ins w:id="346" w:author="Kelsey McCune" w:date="2024-08-13T16:09:00Z">
        <w:r>
          <w:rPr>
            <w:rFonts w:ascii="Arial" w:eastAsia="Arial" w:hAnsi="Arial" w:cs="Arial"/>
          </w:rPr>
          <w:t>measured</w:t>
        </w:r>
      </w:ins>
      <w:ins w:id="347" w:author="Kelsey McCune" w:date="2024-08-14T09:31:00Z">
        <w:r w:rsidR="007476C3">
          <w:rPr>
            <w:rFonts w:ascii="Arial" w:eastAsia="Arial" w:hAnsi="Arial" w:cs="Arial"/>
          </w:rPr>
          <w:t xml:space="preserve"> it</w:t>
        </w:r>
      </w:ins>
      <w:ins w:id="348" w:author="Kelsey McCune" w:date="2024-08-13T16:09:00Z">
        <w:r>
          <w:rPr>
            <w:rFonts w:ascii="Arial" w:eastAsia="Arial" w:hAnsi="Arial" w:cs="Arial"/>
          </w:rPr>
          <w:t xml:space="preserve"> as the cumulative duration (%) of trial time spent in the risky zone. </w:t>
        </w:r>
      </w:ins>
      <w:ins w:id="349" w:author="Kelsey McCune" w:date="2024-08-13T16:13:00Z">
        <w:r w:rsidR="008563F3">
          <w:rPr>
            <w:rFonts w:ascii="Arial" w:eastAsia="Arial" w:hAnsi="Arial" w:cs="Arial"/>
          </w:rPr>
          <w:t>Activity</w:t>
        </w:r>
      </w:ins>
      <w:ins w:id="350" w:author="Kelsey McCune" w:date="2024-08-13T16:14:00Z">
        <w:r w:rsidR="008563F3">
          <w:rPr>
            <w:rFonts w:ascii="Arial" w:eastAsia="Arial" w:hAnsi="Arial" w:cs="Arial"/>
          </w:rPr>
          <w:t xml:space="preserve"> (mobility)</w:t>
        </w:r>
      </w:ins>
      <w:ins w:id="351" w:author="Kelsey McCune" w:date="2024-08-13T16:13:00Z">
        <w:r w:rsidR="008563F3">
          <w:rPr>
            <w:rFonts w:ascii="Arial" w:eastAsia="Arial" w:hAnsi="Arial" w:cs="Arial"/>
          </w:rPr>
          <w:t xml:space="preserve"> was </w:t>
        </w:r>
      </w:ins>
      <w:ins w:id="352" w:author="Kelsey McCune" w:date="2024-08-14T09:31:00Z">
        <w:r w:rsidR="007476C3">
          <w:rPr>
            <w:rFonts w:ascii="Arial" w:eastAsia="Arial" w:hAnsi="Arial" w:cs="Arial"/>
          </w:rPr>
          <w:t xml:space="preserve">defined as the </w:t>
        </w:r>
      </w:ins>
      <w:ins w:id="353" w:author="Kelsey McCune" w:date="2024-08-14T09:59:00Z">
        <w:r w:rsidR="00054137">
          <w:rPr>
            <w:rFonts w:ascii="Arial" w:eastAsia="Arial" w:hAnsi="Arial" w:cs="Arial"/>
          </w:rPr>
          <w:t>distance covered in a set amount of time</w:t>
        </w:r>
      </w:ins>
      <w:ins w:id="354" w:author="Kelsey McCune" w:date="2024-08-14T09:32:00Z">
        <w:r w:rsidR="007476C3">
          <w:rPr>
            <w:rFonts w:ascii="Arial" w:eastAsia="Arial" w:hAnsi="Arial" w:cs="Arial"/>
          </w:rPr>
          <w:t xml:space="preserve"> </w:t>
        </w:r>
      </w:ins>
      <w:ins w:id="355" w:author="Kelsey McCune" w:date="2024-08-14T09:57:00Z">
        <w:r w:rsidR="009536E9">
          <w:rPr>
            <w:rFonts w:ascii="Arial" w:eastAsia="Arial" w:hAnsi="Arial" w:cs="Arial"/>
          </w:rPr>
          <w:t>(</w:t>
        </w:r>
        <w:proofErr w:type="spellStart"/>
        <w:r w:rsidR="009536E9">
          <w:rPr>
            <w:rFonts w:ascii="Arial" w:eastAsia="Arial" w:hAnsi="Arial" w:cs="Arial"/>
          </w:rPr>
          <w:t>Reale</w:t>
        </w:r>
        <w:proofErr w:type="spellEnd"/>
        <w:r w:rsidR="009536E9">
          <w:rPr>
            <w:rFonts w:ascii="Arial" w:eastAsia="Arial" w:hAnsi="Arial" w:cs="Arial"/>
          </w:rPr>
          <w:t xml:space="preserve"> et al. 2007) </w:t>
        </w:r>
      </w:ins>
      <w:ins w:id="356" w:author="Kelsey McCune" w:date="2024-08-14T09:32:00Z">
        <w:r w:rsidR="007476C3">
          <w:rPr>
            <w:rFonts w:ascii="Arial" w:eastAsia="Arial" w:hAnsi="Arial" w:cs="Arial"/>
          </w:rPr>
          <w:t xml:space="preserve">and we </w:t>
        </w:r>
      </w:ins>
      <w:ins w:id="357" w:author="Kelsey McCune" w:date="2024-08-13T16:13:00Z">
        <w:r w:rsidR="008563F3">
          <w:rPr>
            <w:rFonts w:ascii="Arial" w:eastAsia="Arial" w:hAnsi="Arial" w:cs="Arial"/>
          </w:rPr>
          <w:t>quantified</w:t>
        </w:r>
      </w:ins>
      <w:ins w:id="358" w:author="Kelsey McCune" w:date="2024-08-14T09:32:00Z">
        <w:r w:rsidR="007476C3">
          <w:rPr>
            <w:rFonts w:ascii="Arial" w:eastAsia="Arial" w:hAnsi="Arial" w:cs="Arial"/>
          </w:rPr>
          <w:t xml:space="preserve"> this behavior</w:t>
        </w:r>
      </w:ins>
      <w:ins w:id="359" w:author="Kelsey McCune" w:date="2024-08-13T16:13:00Z">
        <w:r w:rsidR="008563F3">
          <w:rPr>
            <w:rFonts w:ascii="Arial" w:eastAsia="Arial" w:hAnsi="Arial" w:cs="Arial"/>
          </w:rPr>
          <w:t xml:space="preserve"> as </w:t>
        </w:r>
      </w:ins>
      <w:ins w:id="360" w:author="Kelsey McCune" w:date="2024-08-13T16:09:00Z">
        <w:r>
          <w:rPr>
            <w:rFonts w:ascii="Arial" w:eastAsia="Arial" w:hAnsi="Arial" w:cs="Arial"/>
          </w:rPr>
          <w:t>the percentage (%) of pixel change detected in the subject</w:t>
        </w:r>
      </w:ins>
      <w:ins w:id="361" w:author="Kelsey McCune" w:date="2024-08-13T16:14:00Z">
        <w:r w:rsidR="008563F3">
          <w:rPr>
            <w:rFonts w:ascii="Arial" w:eastAsia="Arial" w:hAnsi="Arial" w:cs="Arial"/>
          </w:rPr>
          <w:t xml:space="preserve"> from one </w:t>
        </w:r>
        <w:commentRangeStart w:id="362"/>
        <w:r w:rsidR="008563F3">
          <w:rPr>
            <w:rFonts w:ascii="Arial" w:eastAsia="Arial" w:hAnsi="Arial" w:cs="Arial"/>
          </w:rPr>
          <w:t xml:space="preserve">time point </w:t>
        </w:r>
        <w:commentRangeEnd w:id="362"/>
        <w:r w:rsidR="008563F3">
          <w:rPr>
            <w:rStyle w:val="CommentReference"/>
          </w:rPr>
          <w:commentReference w:id="362"/>
        </w:r>
        <w:r w:rsidR="008563F3">
          <w:rPr>
            <w:rFonts w:ascii="Arial" w:eastAsia="Arial" w:hAnsi="Arial" w:cs="Arial"/>
          </w:rPr>
          <w:t>to the next</w:t>
        </w:r>
      </w:ins>
      <w:ins w:id="363" w:author="Kelsey McCune" w:date="2024-08-13T16:09:00Z">
        <w:r>
          <w:rPr>
            <w:rFonts w:ascii="Arial" w:eastAsia="Arial" w:hAnsi="Arial" w:cs="Arial"/>
          </w:rPr>
          <w:t xml:space="preserve">. </w:t>
        </w:r>
      </w:ins>
    </w:p>
    <w:p w14:paraId="3F9A8CB3" w14:textId="6C087B65" w:rsidR="00504AF9" w:rsidRPr="00504AF9" w:rsidRDefault="00504AF9">
      <w:pPr>
        <w:spacing w:after="0" w:line="480" w:lineRule="auto"/>
        <w:rPr>
          <w:ins w:id="364" w:author="Kelsey McCune" w:date="2024-08-13T16:09:00Z"/>
          <w:rFonts w:ascii="Arial" w:eastAsia="Arial" w:hAnsi="Arial" w:cs="Arial"/>
          <w:b/>
          <w:bCs/>
          <w:rPrChange w:id="365" w:author="Kelsey McCune" w:date="2024-08-13T16:10:00Z">
            <w:rPr>
              <w:ins w:id="366" w:author="Kelsey McCune" w:date="2024-08-13T16:09:00Z"/>
              <w:rFonts w:ascii="Arial" w:eastAsia="Arial" w:hAnsi="Arial" w:cs="Arial"/>
            </w:rPr>
          </w:rPrChange>
        </w:rPr>
      </w:pPr>
      <w:ins w:id="367" w:author="Kelsey McCune" w:date="2024-08-13T16:10:00Z">
        <w:r>
          <w:rPr>
            <w:rFonts w:ascii="Arial" w:eastAsia="Arial" w:hAnsi="Arial" w:cs="Arial"/>
            <w:b/>
            <w:bCs/>
          </w:rPr>
          <w:t>Repeatability</w:t>
        </w:r>
      </w:ins>
    </w:p>
    <w:p w14:paraId="7FA12F29" w14:textId="57AC0153" w:rsidR="00BA0BF4" w:rsidRDefault="00BA0BF4" w:rsidP="00504AF9">
      <w:pPr>
        <w:spacing w:after="0" w:line="480" w:lineRule="auto"/>
        <w:ind w:firstLine="720"/>
        <w:rPr>
          <w:ins w:id="368" w:author="Kelsey McCune" w:date="2024-08-13T16:46:00Z"/>
          <w:rFonts w:ascii="Arial" w:eastAsia="Arial" w:hAnsi="Arial" w:cs="Arial"/>
        </w:rPr>
      </w:pPr>
      <w:ins w:id="369" w:author="Kelsey McCune" w:date="2024-08-13T16:43:00Z">
        <w:r>
          <w:rPr>
            <w:rFonts w:ascii="Arial" w:eastAsia="Arial" w:hAnsi="Arial" w:cs="Arial"/>
          </w:rPr>
          <w:t>Personality traits are relatively fixed genetically or developmentally (</w:t>
        </w:r>
      </w:ins>
      <w:ins w:id="370" w:author="Kelsey McCune" w:date="2024-08-14T11:09:00Z">
        <w:r w:rsidR="00971131">
          <w:rPr>
            <w:rFonts w:ascii="Arial" w:eastAsia="Arial" w:hAnsi="Arial" w:cs="Arial"/>
          </w:rPr>
          <w:t xml:space="preserve">Wolf &amp; </w:t>
        </w:r>
        <w:proofErr w:type="spellStart"/>
        <w:r w:rsidR="00971131">
          <w:rPr>
            <w:rFonts w:ascii="Arial" w:eastAsia="Arial" w:hAnsi="Arial" w:cs="Arial"/>
          </w:rPr>
          <w:t>Weissing</w:t>
        </w:r>
        <w:proofErr w:type="spellEnd"/>
        <w:r w:rsidR="00971131">
          <w:rPr>
            <w:rFonts w:ascii="Arial" w:eastAsia="Arial" w:hAnsi="Arial" w:cs="Arial"/>
          </w:rPr>
          <w:t xml:space="preserve"> 2012</w:t>
        </w:r>
      </w:ins>
      <w:ins w:id="371" w:author="Kelsey McCune" w:date="2024-08-13T16:43:00Z">
        <w:r>
          <w:rPr>
            <w:rFonts w:ascii="Arial" w:eastAsia="Arial" w:hAnsi="Arial" w:cs="Arial"/>
          </w:rPr>
          <w:t>). As such, they should result in performance</w:t>
        </w:r>
      </w:ins>
      <w:ins w:id="372" w:author="Kelsey McCune" w:date="2024-08-13T16:44:00Z">
        <w:r>
          <w:rPr>
            <w:rFonts w:ascii="Arial" w:eastAsia="Arial" w:hAnsi="Arial" w:cs="Arial"/>
          </w:rPr>
          <w:t xml:space="preserve"> in the open field test</w:t>
        </w:r>
      </w:ins>
      <w:ins w:id="373" w:author="Kelsey McCune" w:date="2024-08-13T16:43:00Z">
        <w:r>
          <w:rPr>
            <w:rFonts w:ascii="Arial" w:eastAsia="Arial" w:hAnsi="Arial" w:cs="Arial"/>
          </w:rPr>
          <w:t xml:space="preserve"> that is consistent across time and context</w:t>
        </w:r>
      </w:ins>
      <w:ins w:id="374" w:author="Kelsey McCune" w:date="2024-08-13T16:44:00Z">
        <w:r>
          <w:rPr>
            <w:rFonts w:ascii="Arial" w:eastAsia="Arial" w:hAnsi="Arial" w:cs="Arial"/>
          </w:rPr>
          <w:t>, a</w:t>
        </w:r>
      </w:ins>
      <w:ins w:id="375" w:author="Kelsey McCune" w:date="2024-08-13T16:45:00Z">
        <w:r>
          <w:rPr>
            <w:rFonts w:ascii="Arial" w:eastAsia="Arial" w:hAnsi="Arial" w:cs="Arial"/>
          </w:rPr>
          <w:t>s quantified through repeatability</w:t>
        </w:r>
      </w:ins>
      <w:ins w:id="376" w:author="Kelsey McCune" w:date="2024-08-14T09:53:00Z">
        <w:r w:rsidR="009536E9">
          <w:rPr>
            <w:rFonts w:ascii="Arial" w:eastAsia="Arial" w:hAnsi="Arial" w:cs="Arial"/>
          </w:rPr>
          <w:t xml:space="preserve"> (</w:t>
        </w:r>
        <w:proofErr w:type="spellStart"/>
        <w:r w:rsidR="009536E9">
          <w:rPr>
            <w:rFonts w:ascii="Arial" w:eastAsia="Arial" w:hAnsi="Arial" w:cs="Arial"/>
          </w:rPr>
          <w:t>Reale</w:t>
        </w:r>
        <w:proofErr w:type="spellEnd"/>
        <w:r w:rsidR="009536E9">
          <w:rPr>
            <w:rFonts w:ascii="Arial" w:eastAsia="Arial" w:hAnsi="Arial" w:cs="Arial"/>
          </w:rPr>
          <w:t xml:space="preserve"> et al. 2007)</w:t>
        </w:r>
      </w:ins>
      <w:ins w:id="377" w:author="Kelsey McCune" w:date="2024-08-13T18:28:00Z">
        <w:r w:rsidR="002441CD">
          <w:rPr>
            <w:rFonts w:ascii="Arial" w:eastAsia="Arial" w:hAnsi="Arial" w:cs="Arial"/>
          </w:rPr>
          <w:t>. Also known as the</w:t>
        </w:r>
      </w:ins>
      <w:ins w:id="378" w:author="Kelsey McCune" w:date="2024-08-13T16:45:00Z">
        <w:r>
          <w:rPr>
            <w:rFonts w:ascii="Arial" w:eastAsia="Arial" w:hAnsi="Arial" w:cs="Arial"/>
          </w:rPr>
          <w:t xml:space="preserve"> intra-class correlation coefficient</w:t>
        </w:r>
      </w:ins>
      <w:ins w:id="379" w:author="Kelsey McCune" w:date="2024-08-13T18:28:00Z">
        <w:r w:rsidR="002441CD">
          <w:rPr>
            <w:rFonts w:ascii="Arial" w:eastAsia="Arial" w:hAnsi="Arial" w:cs="Arial"/>
          </w:rPr>
          <w:t xml:space="preserve">, repeatability </w:t>
        </w:r>
      </w:ins>
      <w:ins w:id="380" w:author="Kelsey McCune" w:date="2024-08-13T18:29:00Z">
        <w:r w:rsidR="002441CD">
          <w:rPr>
            <w:rFonts w:ascii="Arial" w:eastAsia="Arial" w:hAnsi="Arial" w:cs="Arial"/>
          </w:rPr>
          <w:t xml:space="preserve">is </w:t>
        </w:r>
      </w:ins>
      <w:ins w:id="381" w:author="Kelsey McCune" w:date="2024-08-13T18:30:00Z">
        <w:r w:rsidR="002441CD">
          <w:rPr>
            <w:rFonts w:ascii="Arial" w:eastAsia="Arial" w:hAnsi="Arial" w:cs="Arial"/>
          </w:rPr>
          <w:t xml:space="preserve">the proportion of variance </w:t>
        </w:r>
      </w:ins>
      <w:ins w:id="382" w:author="Kelsey McCune" w:date="2024-08-13T18:31:00Z">
        <w:r w:rsidR="002441CD">
          <w:rPr>
            <w:rFonts w:ascii="Arial" w:eastAsia="Arial" w:hAnsi="Arial" w:cs="Arial"/>
          </w:rPr>
          <w:t xml:space="preserve">attributable to differences among individuals and can be estimated ratio of </w:t>
        </w:r>
      </w:ins>
      <w:ins w:id="383" w:author="Kelsey McCune" w:date="2024-08-13T18:30:00Z">
        <w:r w:rsidR="002441CD">
          <w:rPr>
            <w:rFonts w:ascii="Arial" w:eastAsia="Arial" w:hAnsi="Arial" w:cs="Arial"/>
          </w:rPr>
          <w:t xml:space="preserve">the </w:t>
        </w:r>
      </w:ins>
      <w:ins w:id="384" w:author="Kelsey McCune" w:date="2024-08-13T18:31:00Z">
        <w:r w:rsidR="002441CD">
          <w:rPr>
            <w:rFonts w:ascii="Arial" w:eastAsia="Arial" w:hAnsi="Arial" w:cs="Arial"/>
          </w:rPr>
          <w:t xml:space="preserve">variance from the </w:t>
        </w:r>
      </w:ins>
      <w:ins w:id="385" w:author="Kelsey McCune" w:date="2024-08-13T18:30:00Z">
        <w:r w:rsidR="002441CD">
          <w:rPr>
            <w:rFonts w:ascii="Arial" w:eastAsia="Arial" w:hAnsi="Arial" w:cs="Arial"/>
          </w:rPr>
          <w:t xml:space="preserve">random effect of ID relative to total </w:t>
        </w:r>
        <w:commentRangeStart w:id="386"/>
        <w:r w:rsidR="002441CD">
          <w:rPr>
            <w:rFonts w:ascii="Arial" w:eastAsia="Arial" w:hAnsi="Arial" w:cs="Arial"/>
          </w:rPr>
          <w:t>variance</w:t>
        </w:r>
      </w:ins>
      <w:ins w:id="387" w:author="Kelsey McCune" w:date="2024-08-13T18:32:00Z">
        <w:r w:rsidR="002441CD">
          <w:rPr>
            <w:rFonts w:ascii="Arial" w:eastAsia="Arial" w:hAnsi="Arial" w:cs="Arial"/>
          </w:rPr>
          <w:t xml:space="preserve"> </w:t>
        </w:r>
      </w:ins>
      <w:commentRangeEnd w:id="386"/>
      <w:ins w:id="388" w:author="Kelsey McCune" w:date="2024-08-13T18:33:00Z">
        <w:r w:rsidR="002441CD">
          <w:rPr>
            <w:rStyle w:val="CommentReference"/>
          </w:rPr>
          <w:commentReference w:id="386"/>
        </w:r>
      </w:ins>
      <w:ins w:id="389" w:author="Kelsey McCune" w:date="2024-08-13T18:31:00Z">
        <w:r w:rsidR="002441CD">
          <w:rPr>
            <w:rFonts w:ascii="Arial" w:eastAsia="Arial" w:hAnsi="Arial" w:cs="Arial"/>
          </w:rPr>
          <w:t>(</w:t>
        </w:r>
        <w:proofErr w:type="spellStart"/>
        <w:r w:rsidR="002441CD">
          <w:rPr>
            <w:rFonts w:ascii="Arial" w:eastAsia="Arial" w:hAnsi="Arial" w:cs="Arial"/>
          </w:rPr>
          <w:t>Dingemanse</w:t>
        </w:r>
        <w:proofErr w:type="spellEnd"/>
        <w:r w:rsidR="002441CD">
          <w:rPr>
            <w:rFonts w:ascii="Arial" w:eastAsia="Arial" w:hAnsi="Arial" w:cs="Arial"/>
          </w:rPr>
          <w:t xml:space="preserve"> and </w:t>
        </w:r>
        <w:proofErr w:type="spellStart"/>
        <w:r w:rsidR="002441CD">
          <w:rPr>
            <w:rFonts w:ascii="Arial" w:eastAsia="Arial" w:hAnsi="Arial" w:cs="Arial"/>
          </w:rPr>
          <w:t>Dochtermann</w:t>
        </w:r>
        <w:proofErr w:type="spellEnd"/>
        <w:r w:rsidR="002441CD">
          <w:rPr>
            <w:rFonts w:ascii="Arial" w:eastAsia="Arial" w:hAnsi="Arial" w:cs="Arial"/>
          </w:rPr>
          <w:t xml:space="preserve"> </w:t>
        </w:r>
      </w:ins>
      <w:ins w:id="390" w:author="Kelsey McCune" w:date="2024-08-13T18:32:00Z">
        <w:r w:rsidR="002441CD">
          <w:rPr>
            <w:rFonts w:ascii="Arial" w:eastAsia="Arial" w:hAnsi="Arial" w:cs="Arial"/>
          </w:rPr>
          <w:t>2013</w:t>
        </w:r>
      </w:ins>
      <w:ins w:id="391" w:author="Kelsey McCune" w:date="2024-08-13T18:30:00Z">
        <w:r w:rsidR="002441CD">
          <w:rPr>
            <w:rFonts w:ascii="Arial" w:eastAsia="Arial" w:hAnsi="Arial" w:cs="Arial"/>
          </w:rPr>
          <w:t>)</w:t>
        </w:r>
      </w:ins>
      <w:ins w:id="392" w:author="Kelsey McCune" w:date="2024-08-13T16:44:00Z">
        <w:r>
          <w:rPr>
            <w:rFonts w:ascii="Arial" w:eastAsia="Arial" w:hAnsi="Arial" w:cs="Arial"/>
          </w:rPr>
          <w:t>.</w:t>
        </w:r>
      </w:ins>
      <w:ins w:id="393" w:author="Kelsey McCune" w:date="2024-08-13T16:43:00Z">
        <w:r>
          <w:rPr>
            <w:rFonts w:ascii="Arial" w:eastAsia="Arial" w:hAnsi="Arial" w:cs="Arial"/>
          </w:rPr>
          <w:t xml:space="preserve"> </w:t>
        </w:r>
      </w:ins>
      <w:ins w:id="394" w:author="Kelsey McCune" w:date="2024-08-13T16:20:00Z">
        <w:r w:rsidR="008563F3">
          <w:rPr>
            <w:rFonts w:ascii="Arial" w:eastAsia="Arial" w:hAnsi="Arial" w:cs="Arial"/>
          </w:rPr>
          <w:t xml:space="preserve">We </w:t>
        </w:r>
      </w:ins>
      <w:ins w:id="395" w:author="Kelsey McCune" w:date="2024-08-13T16:45:00Z">
        <w:r>
          <w:rPr>
            <w:rFonts w:ascii="Arial" w:eastAsia="Arial" w:hAnsi="Arial" w:cs="Arial"/>
          </w:rPr>
          <w:t xml:space="preserve">first </w:t>
        </w:r>
      </w:ins>
      <w:ins w:id="396" w:author="Kelsey McCune" w:date="2024-08-13T16:20:00Z">
        <w:r w:rsidR="008563F3">
          <w:rPr>
            <w:rFonts w:ascii="Arial" w:eastAsia="Arial" w:hAnsi="Arial" w:cs="Arial"/>
          </w:rPr>
          <w:t>used the D</w:t>
        </w:r>
      </w:ins>
      <w:proofErr w:type="spellStart"/>
      <w:ins w:id="397" w:author="Kelsey McCune" w:date="2024-08-13T16:21:00Z">
        <w:r w:rsidR="007425B0">
          <w:rPr>
            <w:rFonts w:ascii="Arial" w:eastAsia="Arial" w:hAnsi="Arial" w:cs="Arial"/>
          </w:rPr>
          <w:t>HARM</w:t>
        </w:r>
      </w:ins>
      <w:ins w:id="398" w:author="Kelsey McCune" w:date="2024-08-13T16:20:00Z">
        <w:r w:rsidR="008563F3">
          <w:rPr>
            <w:rFonts w:ascii="Arial" w:eastAsia="Arial" w:hAnsi="Arial" w:cs="Arial"/>
          </w:rPr>
          <w:t>a</w:t>
        </w:r>
        <w:proofErr w:type="spellEnd"/>
        <w:r w:rsidR="008563F3">
          <w:rPr>
            <w:rFonts w:ascii="Arial" w:eastAsia="Arial" w:hAnsi="Arial" w:cs="Arial"/>
          </w:rPr>
          <w:t xml:space="preserve"> package </w:t>
        </w:r>
      </w:ins>
      <w:ins w:id="399" w:author="Kelsey McCune" w:date="2024-08-13T16:21:00Z">
        <w:r w:rsidR="007425B0">
          <w:rPr>
            <w:rFonts w:ascii="Arial" w:eastAsia="Arial" w:hAnsi="Arial" w:cs="Arial"/>
          </w:rPr>
          <w:t>(</w:t>
        </w:r>
        <w:proofErr w:type="spellStart"/>
        <w:r w:rsidR="007425B0">
          <w:rPr>
            <w:rFonts w:ascii="Arial" w:eastAsia="Arial" w:hAnsi="Arial" w:cs="Arial"/>
          </w:rPr>
          <w:t>Hartig</w:t>
        </w:r>
        <w:proofErr w:type="spellEnd"/>
        <w:r w:rsidR="007425B0">
          <w:rPr>
            <w:rFonts w:ascii="Arial" w:eastAsia="Arial" w:hAnsi="Arial" w:cs="Arial"/>
          </w:rPr>
          <w:t xml:space="preserve"> 2019) </w:t>
        </w:r>
      </w:ins>
      <w:ins w:id="400" w:author="Kelsey McCune" w:date="2024-08-13T16:20:00Z">
        <w:r w:rsidR="008563F3">
          <w:rPr>
            <w:rFonts w:ascii="Arial" w:eastAsia="Arial" w:hAnsi="Arial" w:cs="Arial"/>
          </w:rPr>
          <w:t>to</w:t>
        </w:r>
      </w:ins>
      <w:ins w:id="401" w:author="Kelsey McCune" w:date="2024-08-13T16:21:00Z">
        <w:r w:rsidR="007425B0">
          <w:rPr>
            <w:rFonts w:ascii="Arial" w:eastAsia="Arial" w:hAnsi="Arial" w:cs="Arial"/>
          </w:rPr>
          <w:t xml:space="preserve"> </w:t>
        </w:r>
      </w:ins>
      <w:ins w:id="402" w:author="Kelsey McCune" w:date="2024-08-13T16:22:00Z">
        <w:r w:rsidR="007425B0">
          <w:rPr>
            <w:rFonts w:ascii="Arial" w:eastAsia="Arial" w:hAnsi="Arial" w:cs="Arial"/>
          </w:rPr>
          <w:t xml:space="preserve">determine the best fitting model for each </w:t>
        </w:r>
      </w:ins>
      <w:ins w:id="403" w:author="Kelsey McCune" w:date="2024-08-13T18:27:00Z">
        <w:r w:rsidR="002441CD">
          <w:rPr>
            <w:rFonts w:ascii="Arial" w:eastAsia="Arial" w:hAnsi="Arial" w:cs="Arial"/>
          </w:rPr>
          <w:t>performance variable</w:t>
        </w:r>
      </w:ins>
      <w:ins w:id="404" w:author="Kelsey McCune" w:date="2024-08-13T16:46:00Z">
        <w:r>
          <w:rPr>
            <w:rFonts w:ascii="Arial" w:eastAsia="Arial" w:hAnsi="Arial" w:cs="Arial"/>
          </w:rPr>
          <w:t xml:space="preserve">, then we used the </w:t>
        </w:r>
        <w:proofErr w:type="spellStart"/>
        <w:r>
          <w:rPr>
            <w:rFonts w:ascii="Arial" w:eastAsia="Arial" w:hAnsi="Arial" w:cs="Arial"/>
          </w:rPr>
          <w:t>rptR</w:t>
        </w:r>
        <w:proofErr w:type="spellEnd"/>
        <w:r>
          <w:rPr>
            <w:rFonts w:ascii="Arial" w:eastAsia="Arial" w:hAnsi="Arial" w:cs="Arial"/>
          </w:rPr>
          <w:t xml:space="preserve"> package (Stoffel et al. 2019) with each model to quantify the repeatability value, confidence interval and significance</w:t>
        </w:r>
      </w:ins>
      <w:ins w:id="405" w:author="Kelsey McCune" w:date="2024-08-13T16:22:00Z">
        <w:r w:rsidR="007425B0">
          <w:rPr>
            <w:rFonts w:ascii="Arial" w:eastAsia="Arial" w:hAnsi="Arial" w:cs="Arial"/>
          </w:rPr>
          <w:t>.</w:t>
        </w:r>
      </w:ins>
      <w:ins w:id="406" w:author="Kelsey McCune" w:date="2024-08-13T16:20:00Z">
        <w:r w:rsidR="008563F3">
          <w:rPr>
            <w:rFonts w:ascii="Arial" w:eastAsia="Arial" w:hAnsi="Arial" w:cs="Arial"/>
          </w:rPr>
          <w:t xml:space="preserve"> </w:t>
        </w:r>
      </w:ins>
    </w:p>
    <w:p w14:paraId="0DD02C03" w14:textId="20157A98" w:rsidR="00705F0E" w:rsidRDefault="008563F3" w:rsidP="00504AF9">
      <w:pPr>
        <w:spacing w:after="0" w:line="480" w:lineRule="auto"/>
        <w:ind w:firstLine="720"/>
        <w:rPr>
          <w:ins w:id="407" w:author="Kelsey McCune" w:date="2024-08-13T17:23:00Z"/>
          <w:rFonts w:ascii="Arial" w:eastAsia="Arial" w:hAnsi="Arial" w:cs="Arial"/>
        </w:rPr>
      </w:pPr>
      <w:ins w:id="408" w:author="Kelsey McCune" w:date="2024-08-13T16:18:00Z">
        <w:r>
          <w:rPr>
            <w:rFonts w:ascii="Arial" w:eastAsia="Arial" w:hAnsi="Arial" w:cs="Arial"/>
          </w:rPr>
          <w:lastRenderedPageBreak/>
          <w:t>To asses</w:t>
        </w:r>
      </w:ins>
      <w:ins w:id="409" w:author="Kelsey McCune" w:date="2024-08-13T16:19:00Z">
        <w:r>
          <w:rPr>
            <w:rFonts w:ascii="Arial" w:eastAsia="Arial" w:hAnsi="Arial" w:cs="Arial"/>
          </w:rPr>
          <w:t>s</w:t>
        </w:r>
      </w:ins>
      <w:ins w:id="410" w:author="Kelsey McCune" w:date="2024-08-13T16:18:00Z">
        <w:r>
          <w:rPr>
            <w:rFonts w:ascii="Arial" w:eastAsia="Arial" w:hAnsi="Arial" w:cs="Arial"/>
          </w:rPr>
          <w:t xml:space="preserve"> </w:t>
        </w:r>
      </w:ins>
      <w:ins w:id="411" w:author="Kelsey McCune" w:date="2024-08-13T16:19:00Z">
        <w:r>
          <w:rPr>
            <w:rFonts w:ascii="Arial" w:eastAsia="Arial" w:hAnsi="Arial" w:cs="Arial"/>
          </w:rPr>
          <w:t>r</w:t>
        </w:r>
      </w:ins>
      <w:del w:id="412" w:author="Kelsey McCune" w:date="2024-08-13T16:19:00Z">
        <w:r w:rsidR="0012399E" w:rsidDel="008563F3">
          <w:rPr>
            <w:rFonts w:ascii="Arial" w:eastAsia="Arial" w:hAnsi="Arial" w:cs="Arial"/>
          </w:rPr>
          <w:delText>R</w:delText>
        </w:r>
      </w:del>
      <w:r w:rsidR="0012399E">
        <w:rPr>
          <w:rFonts w:ascii="Arial" w:eastAsia="Arial" w:hAnsi="Arial" w:cs="Arial"/>
        </w:rPr>
        <w:t xml:space="preserve">epeatability </w:t>
      </w:r>
      <w:del w:id="413" w:author="Kelsey McCune" w:date="2024-08-13T16:19:00Z">
        <w:r w:rsidR="0012399E" w:rsidDel="008563F3">
          <w:rPr>
            <w:rFonts w:ascii="Arial" w:eastAsia="Arial" w:hAnsi="Arial" w:cs="Arial"/>
          </w:rPr>
          <w:delText xml:space="preserve">analyses </w:delText>
        </w:r>
        <w:r w:rsidR="00A62E2F" w:rsidDel="008563F3">
          <w:rPr>
            <w:rFonts w:ascii="Arial" w:eastAsia="Arial" w:hAnsi="Arial" w:cs="Arial"/>
          </w:rPr>
          <w:delText>for</w:delText>
        </w:r>
      </w:del>
      <w:ins w:id="414" w:author="Kelsey McCune" w:date="2024-08-13T16:19:00Z">
        <w:r>
          <w:rPr>
            <w:rFonts w:ascii="Arial" w:eastAsia="Arial" w:hAnsi="Arial" w:cs="Arial"/>
          </w:rPr>
          <w:t>of boldness</w:t>
        </w:r>
      </w:ins>
      <w:r w:rsidR="00A62E2F">
        <w:rPr>
          <w:rFonts w:ascii="Arial" w:eastAsia="Arial" w:hAnsi="Arial" w:cs="Arial"/>
        </w:rPr>
        <w:t xml:space="preserve"> </w:t>
      </w:r>
      <w:ins w:id="415" w:author="Kelsey McCune" w:date="2024-08-13T16:19:00Z">
        <w:r>
          <w:rPr>
            <w:rFonts w:ascii="Arial" w:eastAsia="Arial" w:hAnsi="Arial" w:cs="Arial"/>
          </w:rPr>
          <w:t>(</w:t>
        </w:r>
      </w:ins>
      <w:r w:rsidR="00A62E2F">
        <w:rPr>
          <w:rFonts w:ascii="Arial" w:eastAsia="Arial" w:hAnsi="Arial" w:cs="Arial"/>
        </w:rPr>
        <w:t>cumulative duration</w:t>
      </w:r>
      <w:ins w:id="416" w:author="Kelsey McCune" w:date="2024-08-13T16:19:00Z">
        <w:r>
          <w:rPr>
            <w:rFonts w:ascii="Arial" w:eastAsia="Arial" w:hAnsi="Arial" w:cs="Arial"/>
          </w:rPr>
          <w:t xml:space="preserve"> in the risky zone)</w:t>
        </w:r>
      </w:ins>
      <w:ins w:id="417" w:author="Kelsey McCune" w:date="2024-08-13T16:53:00Z">
        <w:r w:rsidR="00642B2F">
          <w:rPr>
            <w:rFonts w:ascii="Arial" w:eastAsia="Arial" w:hAnsi="Arial" w:cs="Arial"/>
          </w:rPr>
          <w:t xml:space="preserve"> and activity (percent pixel change per time</w:t>
        </w:r>
      </w:ins>
      <w:ins w:id="418" w:author="Kelsey McCune" w:date="2024-08-13T16:54:00Z">
        <w:r w:rsidR="00642B2F">
          <w:rPr>
            <w:rFonts w:ascii="Arial" w:eastAsia="Arial" w:hAnsi="Arial" w:cs="Arial"/>
          </w:rPr>
          <w:t>)</w:t>
        </w:r>
      </w:ins>
      <w:ins w:id="419" w:author="Kelsey McCune" w:date="2024-08-13T16:19:00Z">
        <w:r>
          <w:rPr>
            <w:rFonts w:ascii="Arial" w:eastAsia="Arial" w:hAnsi="Arial" w:cs="Arial"/>
          </w:rPr>
          <w:t>,</w:t>
        </w:r>
      </w:ins>
      <w:r w:rsidR="00A62E2F">
        <w:rPr>
          <w:rFonts w:ascii="Arial" w:eastAsia="Arial" w:hAnsi="Arial" w:cs="Arial"/>
        </w:rPr>
        <w:t xml:space="preserve"> </w:t>
      </w:r>
      <w:del w:id="420" w:author="Kelsey McCune" w:date="2024-08-13T16:19:00Z">
        <w:r w:rsidR="0012399E" w:rsidDel="008563F3">
          <w:rPr>
            <w:rFonts w:ascii="Arial" w:eastAsia="Arial" w:hAnsi="Arial" w:cs="Arial"/>
          </w:rPr>
          <w:delText>were conducted using</w:delText>
        </w:r>
      </w:del>
      <w:ins w:id="421" w:author="Kelsey McCune" w:date="2024-08-13T16:19:00Z">
        <w:r>
          <w:rPr>
            <w:rFonts w:ascii="Arial" w:eastAsia="Arial" w:hAnsi="Arial" w:cs="Arial"/>
          </w:rPr>
          <w:t>we used</w:t>
        </w:r>
      </w:ins>
      <w:del w:id="422" w:author="Kelsey McCune" w:date="2024-08-13T16:54:00Z">
        <w:r w:rsidR="0012399E" w:rsidDel="00642B2F">
          <w:rPr>
            <w:rFonts w:ascii="Arial" w:eastAsia="Arial" w:hAnsi="Arial" w:cs="Arial"/>
          </w:rPr>
          <w:delText xml:space="preserve"> a</w:delText>
        </w:r>
      </w:del>
      <w:r w:rsidR="0012399E">
        <w:rPr>
          <w:rFonts w:ascii="Arial" w:eastAsia="Arial" w:hAnsi="Arial" w:cs="Arial"/>
        </w:rPr>
        <w:t xml:space="preserve"> </w:t>
      </w:r>
      <w:del w:id="423" w:author="Kelsey McCune" w:date="2024-08-13T16:31:00Z">
        <w:r w:rsidR="0012399E" w:rsidDel="007425B0">
          <w:rPr>
            <w:rFonts w:ascii="Arial" w:eastAsia="Arial" w:hAnsi="Arial" w:cs="Arial"/>
          </w:rPr>
          <w:delText xml:space="preserve">multivariate </w:delText>
        </w:r>
      </w:del>
      <w:del w:id="424" w:author="Kelsey McCune" w:date="2024-08-13T16:23:00Z">
        <w:r w:rsidR="0012399E" w:rsidDel="007425B0">
          <w:rPr>
            <w:rFonts w:ascii="Arial" w:eastAsia="Arial" w:hAnsi="Arial" w:cs="Arial"/>
          </w:rPr>
          <w:delText>generalized linear</w:delText>
        </w:r>
      </w:del>
      <w:del w:id="425" w:author="Kelsey McCune" w:date="2024-08-13T16:31:00Z">
        <w:r w:rsidR="0012399E" w:rsidDel="007425B0">
          <w:rPr>
            <w:rFonts w:ascii="Arial" w:eastAsia="Arial" w:hAnsi="Arial" w:cs="Arial"/>
          </w:rPr>
          <w:delText xml:space="preserve"> </w:delText>
        </w:r>
      </w:del>
      <w:ins w:id="426" w:author="Kelsey McCune" w:date="2024-08-13T16:31:00Z">
        <w:r w:rsidR="007425B0">
          <w:rPr>
            <w:rFonts w:ascii="Arial" w:eastAsia="Arial" w:hAnsi="Arial" w:cs="Arial"/>
          </w:rPr>
          <w:t xml:space="preserve">linear </w:t>
        </w:r>
      </w:ins>
      <w:r w:rsidR="0012399E">
        <w:rPr>
          <w:rFonts w:ascii="Arial" w:eastAsia="Arial" w:hAnsi="Arial" w:cs="Arial"/>
        </w:rPr>
        <w:t>mixed</w:t>
      </w:r>
      <w:ins w:id="427" w:author="Kelsey McCune" w:date="2024-08-13T16:54:00Z">
        <w:r w:rsidR="00642B2F">
          <w:rPr>
            <w:rFonts w:ascii="Arial" w:eastAsia="Arial" w:hAnsi="Arial" w:cs="Arial"/>
          </w:rPr>
          <w:t>-effects</w:t>
        </w:r>
      </w:ins>
      <w:r w:rsidR="0012399E">
        <w:rPr>
          <w:rFonts w:ascii="Arial" w:eastAsia="Arial" w:hAnsi="Arial" w:cs="Arial"/>
        </w:rPr>
        <w:t xml:space="preserve"> model</w:t>
      </w:r>
      <w:ins w:id="428" w:author="Kelsey McCune" w:date="2024-08-13T16:54:00Z">
        <w:r w:rsidR="00642B2F">
          <w:rPr>
            <w:rFonts w:ascii="Arial" w:eastAsia="Arial" w:hAnsi="Arial" w:cs="Arial"/>
          </w:rPr>
          <w:t>s</w:t>
        </w:r>
      </w:ins>
      <w:del w:id="429" w:author="Kelsey McCune" w:date="2024-08-13T16:38:00Z">
        <w:r w:rsidR="0012399E" w:rsidDel="00705F0E">
          <w:rPr>
            <w:rFonts w:ascii="Arial" w:eastAsia="Arial" w:hAnsi="Arial" w:cs="Arial"/>
          </w:rPr>
          <w:delText xml:space="preserve"> (</w:delText>
        </w:r>
        <w:r w:rsidR="0012399E" w:rsidRPr="0012399E" w:rsidDel="00705F0E">
          <w:rPr>
            <w:rFonts w:ascii="Arial" w:eastAsia="Arial" w:hAnsi="Arial" w:cs="Arial"/>
          </w:rPr>
          <w:delText>Hadfield 2010; MCMCglmm package in R 3.5.1, R Development Core Team 2018</w:delText>
        </w:r>
        <w:r w:rsidR="0012399E" w:rsidDel="00705F0E">
          <w:rPr>
            <w:rFonts w:ascii="Arial" w:eastAsia="Arial" w:hAnsi="Arial" w:cs="Arial"/>
          </w:rPr>
          <w:delText>)</w:delText>
        </w:r>
      </w:del>
      <w:r w:rsidR="0012399E">
        <w:rPr>
          <w:rFonts w:ascii="Arial" w:eastAsia="Arial" w:hAnsi="Arial" w:cs="Arial"/>
        </w:rPr>
        <w:t xml:space="preserve"> with treatment</w:t>
      </w:r>
      <w:ins w:id="430" w:author="Kelsey McCune" w:date="2024-08-13T16:37:00Z">
        <w:r w:rsidR="00705F0E">
          <w:rPr>
            <w:rFonts w:ascii="Arial" w:eastAsia="Arial" w:hAnsi="Arial" w:cs="Arial"/>
          </w:rPr>
          <w:t xml:space="preserve"> (control, low or high)</w:t>
        </w:r>
      </w:ins>
      <w:r w:rsidR="0012399E">
        <w:rPr>
          <w:rFonts w:ascii="Arial" w:eastAsia="Arial" w:hAnsi="Arial" w:cs="Arial"/>
        </w:rPr>
        <w:t xml:space="preserve">, </w:t>
      </w:r>
      <w:r w:rsidR="00FC1F4B">
        <w:rPr>
          <w:rFonts w:ascii="Arial" w:eastAsia="Arial" w:hAnsi="Arial" w:cs="Arial"/>
        </w:rPr>
        <w:t xml:space="preserve">scaled </w:t>
      </w:r>
      <w:r w:rsidR="00F13A87">
        <w:rPr>
          <w:rFonts w:ascii="Arial" w:eastAsia="Arial" w:hAnsi="Arial" w:cs="Arial"/>
        </w:rPr>
        <w:t>a</w:t>
      </w:r>
      <w:r w:rsidR="0012399E">
        <w:rPr>
          <w:rFonts w:ascii="Arial" w:eastAsia="Arial" w:hAnsi="Arial" w:cs="Arial"/>
        </w:rPr>
        <w:t xml:space="preserve">ge, </w:t>
      </w:r>
      <w:del w:id="431" w:author="Kelsey McCune" w:date="2024-08-13T16:35:00Z">
        <w:r w:rsidR="0012399E" w:rsidDel="00705F0E">
          <w:rPr>
            <w:rFonts w:ascii="Arial" w:eastAsia="Arial" w:hAnsi="Arial" w:cs="Arial"/>
          </w:rPr>
          <w:delText xml:space="preserve">and a treatment by age interaction as fixed effects, </w:delText>
        </w:r>
      </w:del>
      <w:r w:rsidR="0012399E">
        <w:rPr>
          <w:rFonts w:ascii="Arial" w:eastAsia="Arial" w:hAnsi="Arial" w:cs="Arial"/>
        </w:rPr>
        <w:t xml:space="preserve">fish ID </w:t>
      </w:r>
      <w:ins w:id="432" w:author="Kelsey McCune" w:date="2024-08-13T16:35:00Z">
        <w:r w:rsidR="00705F0E">
          <w:rPr>
            <w:rFonts w:ascii="Arial" w:eastAsia="Arial" w:hAnsi="Arial" w:cs="Arial"/>
          </w:rPr>
          <w:t xml:space="preserve">and clutch ID </w:t>
        </w:r>
      </w:ins>
      <w:r w:rsidR="0012399E">
        <w:rPr>
          <w:rFonts w:ascii="Arial" w:eastAsia="Arial" w:hAnsi="Arial" w:cs="Arial"/>
        </w:rPr>
        <w:t>as random effects, and</w:t>
      </w:r>
      <w:ins w:id="433" w:author="Kelsey McCune" w:date="2024-08-13T16:35:00Z">
        <w:r w:rsidR="00705F0E">
          <w:rPr>
            <w:rFonts w:ascii="Arial" w:eastAsia="Arial" w:hAnsi="Arial" w:cs="Arial"/>
          </w:rPr>
          <w:t xml:space="preserve"> the</w:t>
        </w:r>
      </w:ins>
      <w:r w:rsidR="0012399E">
        <w:rPr>
          <w:rFonts w:ascii="Arial" w:eastAsia="Arial" w:hAnsi="Arial" w:cs="Arial"/>
        </w:rPr>
        <w:t xml:space="preserve"> </w:t>
      </w:r>
      <w:del w:id="434" w:author="Kelsey McCune" w:date="2024-08-13T16:32:00Z">
        <w:r w:rsidR="0012399E" w:rsidDel="00705F0E">
          <w:rPr>
            <w:rFonts w:ascii="Arial" w:eastAsia="Arial" w:hAnsi="Arial" w:cs="Arial"/>
          </w:rPr>
          <w:delText xml:space="preserve">behavior </w:delText>
        </w:r>
      </w:del>
      <w:ins w:id="435" w:author="Kelsey McCune" w:date="2024-08-13T16:32:00Z">
        <w:r w:rsidR="00705F0E">
          <w:rPr>
            <w:rFonts w:ascii="Arial" w:eastAsia="Arial" w:hAnsi="Arial" w:cs="Arial"/>
          </w:rPr>
          <w:t>log-transformed cumulativ</w:t>
        </w:r>
      </w:ins>
      <w:ins w:id="436" w:author="Kelsey McCune" w:date="2024-08-13T16:33:00Z">
        <w:r w:rsidR="00705F0E">
          <w:rPr>
            <w:rFonts w:ascii="Arial" w:eastAsia="Arial" w:hAnsi="Arial" w:cs="Arial"/>
          </w:rPr>
          <w:t>e duration</w:t>
        </w:r>
      </w:ins>
      <w:ins w:id="437" w:author="Kelsey McCune" w:date="2024-08-13T16:32:00Z">
        <w:r w:rsidR="00705F0E">
          <w:rPr>
            <w:rFonts w:ascii="Arial" w:eastAsia="Arial" w:hAnsi="Arial" w:cs="Arial"/>
          </w:rPr>
          <w:t xml:space="preserve"> </w:t>
        </w:r>
      </w:ins>
      <w:r w:rsidR="0012399E">
        <w:rPr>
          <w:rFonts w:ascii="Arial" w:eastAsia="Arial" w:hAnsi="Arial" w:cs="Arial"/>
        </w:rPr>
        <w:t>as the response variable</w:t>
      </w:r>
      <w:ins w:id="438" w:author="Kelsey McCune" w:date="2024-08-13T16:35:00Z">
        <w:r w:rsidR="00705F0E">
          <w:rPr>
            <w:rFonts w:ascii="Arial" w:eastAsia="Arial" w:hAnsi="Arial" w:cs="Arial"/>
          </w:rPr>
          <w:t xml:space="preserve">. We </w:t>
        </w:r>
      </w:ins>
      <w:ins w:id="439" w:author="Kelsey McCune" w:date="2024-08-13T16:36:00Z">
        <w:r w:rsidR="00705F0E">
          <w:rPr>
            <w:rFonts w:ascii="Arial" w:eastAsia="Arial" w:hAnsi="Arial" w:cs="Arial"/>
          </w:rPr>
          <w:t xml:space="preserve">found that an interaction between treatment and age did not significantly add to the variance explained by the model, and </w:t>
        </w:r>
      </w:ins>
      <w:ins w:id="440" w:author="Kelsey McCune" w:date="2024-08-13T16:37:00Z">
        <w:r w:rsidR="00705F0E">
          <w:rPr>
            <w:rFonts w:ascii="Arial" w:eastAsia="Arial" w:hAnsi="Arial" w:cs="Arial"/>
          </w:rPr>
          <w:t>so it was omitted.</w:t>
        </w:r>
      </w:ins>
      <w:r w:rsidR="0012399E">
        <w:rPr>
          <w:rFonts w:ascii="Arial" w:eastAsia="Arial" w:hAnsi="Arial" w:cs="Arial"/>
        </w:rPr>
        <w:t xml:space="preserve"> </w:t>
      </w:r>
    </w:p>
    <w:p w14:paraId="2BAC2D29" w14:textId="3352F263" w:rsidR="007D1AF1" w:rsidRDefault="007D1AF1" w:rsidP="00504AF9">
      <w:pPr>
        <w:spacing w:after="0" w:line="480" w:lineRule="auto"/>
        <w:ind w:firstLine="720"/>
        <w:rPr>
          <w:ins w:id="441" w:author="Kelsey McCune" w:date="2024-08-13T16:38:00Z"/>
          <w:rFonts w:ascii="Arial" w:eastAsia="Arial" w:hAnsi="Arial" w:cs="Arial"/>
        </w:rPr>
      </w:pPr>
      <w:ins w:id="442" w:author="Kelsey McCune" w:date="2024-08-13T17:23:00Z">
        <w:r>
          <w:rPr>
            <w:rFonts w:ascii="Arial" w:eastAsia="Arial" w:hAnsi="Arial" w:cs="Arial"/>
          </w:rPr>
          <w:t xml:space="preserve">The best fit model to assess repeatability of exploration (proportion of time spent in the risky zone) was a Poisson mixed-effects model with </w:t>
        </w:r>
      </w:ins>
      <w:ins w:id="443" w:author="Kelsey McCune" w:date="2024-08-13T17:24:00Z">
        <w:r>
          <w:rPr>
            <w:rFonts w:ascii="Arial" w:eastAsia="Arial" w:hAnsi="Arial" w:cs="Arial"/>
          </w:rPr>
          <w:t xml:space="preserve">treatment, </w:t>
        </w:r>
      </w:ins>
      <w:ins w:id="444" w:author="Kelsey McCune" w:date="2024-08-13T17:34:00Z">
        <w:r w:rsidR="00477234">
          <w:rPr>
            <w:rFonts w:ascii="Arial" w:eastAsia="Arial" w:hAnsi="Arial" w:cs="Arial"/>
          </w:rPr>
          <w:t>age,</w:t>
        </w:r>
      </w:ins>
      <w:ins w:id="445" w:author="Kelsey McCune" w:date="2024-08-13T17:24:00Z">
        <w:r>
          <w:rPr>
            <w:rFonts w:ascii="Arial" w:eastAsia="Arial" w:hAnsi="Arial" w:cs="Arial"/>
          </w:rPr>
          <w:t xml:space="preserve"> and the interaction between these two as fixed effects, as well as fish ID as a random effect. </w:t>
        </w:r>
      </w:ins>
      <w:ins w:id="446" w:author="Kelsey McCune" w:date="2024-08-13T17:25:00Z">
        <w:r>
          <w:rPr>
            <w:rFonts w:ascii="Arial" w:eastAsia="Arial" w:hAnsi="Arial" w:cs="Arial"/>
          </w:rPr>
          <w:t xml:space="preserve">Clutch ID did not add significantly to the variance explained by the model, so it was omitted. </w:t>
        </w:r>
      </w:ins>
      <w:ins w:id="447" w:author="Kelsey McCune" w:date="2024-08-13T17:49:00Z">
        <w:r w:rsidR="00F6656C">
          <w:rPr>
            <w:rFonts w:ascii="Arial" w:eastAsia="Arial" w:hAnsi="Arial" w:cs="Arial"/>
          </w:rPr>
          <w:t>W</w:t>
        </w:r>
      </w:ins>
      <w:ins w:id="448" w:author="Kelsey McCune" w:date="2024-08-13T17:50:00Z">
        <w:r w:rsidR="00F6656C">
          <w:rPr>
            <w:rFonts w:ascii="Arial" w:eastAsia="Arial" w:hAnsi="Arial" w:cs="Arial"/>
          </w:rPr>
          <w:t>e experienced some convergence problems</w:t>
        </w:r>
      </w:ins>
      <w:ins w:id="449" w:author="Kelsey McCune" w:date="2024-08-13T17:56:00Z">
        <w:r w:rsidR="0065134C">
          <w:rPr>
            <w:rFonts w:ascii="Arial" w:eastAsia="Arial" w:hAnsi="Arial" w:cs="Arial"/>
          </w:rPr>
          <w:t xml:space="preserve"> with this model in the </w:t>
        </w:r>
        <w:proofErr w:type="spellStart"/>
        <w:r w:rsidR="0065134C">
          <w:rPr>
            <w:rFonts w:ascii="Arial" w:eastAsia="Arial" w:hAnsi="Arial" w:cs="Arial"/>
          </w:rPr>
          <w:t>rptR</w:t>
        </w:r>
        <w:proofErr w:type="spellEnd"/>
        <w:r w:rsidR="0065134C">
          <w:rPr>
            <w:rFonts w:ascii="Arial" w:eastAsia="Arial" w:hAnsi="Arial" w:cs="Arial"/>
          </w:rPr>
          <w:t xml:space="preserve"> package</w:t>
        </w:r>
      </w:ins>
      <w:ins w:id="450" w:author="Kelsey McCune" w:date="2024-08-13T17:50:00Z">
        <w:r w:rsidR="00F6656C">
          <w:rPr>
            <w:rFonts w:ascii="Arial" w:eastAsia="Arial" w:hAnsi="Arial" w:cs="Arial"/>
          </w:rPr>
          <w:t xml:space="preserve"> as the </w:t>
        </w:r>
      </w:ins>
      <w:ins w:id="451" w:author="Kelsey McCune" w:date="2024-08-13T17:57:00Z">
        <w:r w:rsidR="0065134C">
          <w:rPr>
            <w:rFonts w:ascii="Arial" w:eastAsia="Arial" w:hAnsi="Arial" w:cs="Arial"/>
          </w:rPr>
          <w:t>standard error</w:t>
        </w:r>
      </w:ins>
      <w:ins w:id="452" w:author="Kelsey McCune" w:date="2024-08-13T17:52:00Z">
        <w:r w:rsidR="00F6656C">
          <w:rPr>
            <w:rFonts w:ascii="Arial" w:eastAsia="Arial" w:hAnsi="Arial" w:cs="Arial"/>
          </w:rPr>
          <w:t xml:space="preserve"> was </w:t>
        </w:r>
      </w:ins>
      <w:ins w:id="453" w:author="Kelsey McCune" w:date="2024-08-13T17:57:00Z">
        <w:r w:rsidR="0065134C">
          <w:rPr>
            <w:rFonts w:ascii="Arial" w:eastAsia="Arial" w:hAnsi="Arial" w:cs="Arial"/>
          </w:rPr>
          <w:t>zero</w:t>
        </w:r>
      </w:ins>
      <w:ins w:id="454" w:author="Kelsey McCune" w:date="2024-08-13T17:52:00Z">
        <w:r w:rsidR="00F6656C">
          <w:rPr>
            <w:rFonts w:ascii="Arial" w:eastAsia="Arial" w:hAnsi="Arial" w:cs="Arial"/>
          </w:rPr>
          <w:t xml:space="preserve">. Consequently, we </w:t>
        </w:r>
      </w:ins>
      <w:ins w:id="455" w:author="Kelsey McCune" w:date="2024-08-13T18:26:00Z">
        <w:r w:rsidR="002441CD">
          <w:rPr>
            <w:rFonts w:ascii="Arial" w:eastAsia="Arial" w:hAnsi="Arial" w:cs="Arial"/>
          </w:rPr>
          <w:t>instead ran the model using</w:t>
        </w:r>
      </w:ins>
      <w:ins w:id="456" w:author="Kelsey McCune" w:date="2024-08-13T17:52:00Z">
        <w:r w:rsidR="00F6656C">
          <w:rPr>
            <w:rFonts w:ascii="Arial" w:eastAsia="Arial" w:hAnsi="Arial" w:cs="Arial"/>
          </w:rPr>
          <w:t xml:space="preserve"> </w:t>
        </w:r>
      </w:ins>
      <w:proofErr w:type="spellStart"/>
      <w:ins w:id="457" w:author="Kelsey McCune" w:date="2024-08-13T18:26:00Z">
        <w:r w:rsidR="002441CD">
          <w:rPr>
            <w:rFonts w:ascii="Arial" w:eastAsia="Arial" w:hAnsi="Arial" w:cs="Arial"/>
          </w:rPr>
          <w:t>MCMCglmm</w:t>
        </w:r>
      </w:ins>
      <w:proofErr w:type="spellEnd"/>
      <w:ins w:id="458" w:author="Kelsey McCune" w:date="2024-08-13T18:27:00Z">
        <w:r w:rsidR="002441CD">
          <w:rPr>
            <w:rFonts w:ascii="Arial" w:eastAsia="Arial" w:hAnsi="Arial" w:cs="Arial"/>
          </w:rPr>
          <w:t xml:space="preserve"> (</w:t>
        </w:r>
      </w:ins>
      <w:ins w:id="459" w:author="Kelsey McCune" w:date="2024-08-13T18:28:00Z">
        <w:r w:rsidR="002441CD">
          <w:rPr>
            <w:rFonts w:ascii="Arial" w:eastAsia="Arial" w:hAnsi="Arial" w:cs="Arial"/>
          </w:rPr>
          <w:t>Hadfield 2010</w:t>
        </w:r>
      </w:ins>
      <w:ins w:id="460" w:author="Kelsey McCune" w:date="2024-08-13T18:27:00Z">
        <w:r w:rsidR="002441CD">
          <w:rPr>
            <w:rFonts w:ascii="Arial" w:eastAsia="Arial" w:hAnsi="Arial" w:cs="Arial"/>
          </w:rPr>
          <w:t>)</w:t>
        </w:r>
      </w:ins>
      <w:ins w:id="461" w:author="Kelsey McCune" w:date="2024-08-13T18:26:00Z">
        <w:r w:rsidR="002441CD">
          <w:rPr>
            <w:rFonts w:ascii="Arial" w:eastAsia="Arial" w:hAnsi="Arial" w:cs="Arial"/>
          </w:rPr>
          <w:t xml:space="preserve">, with weak priors, to extract the variance components for the repeatability value. Then we used </w:t>
        </w:r>
      </w:ins>
      <w:ins w:id="462" w:author="Kelsey McCune" w:date="2024-08-13T17:52:00Z">
        <w:r w:rsidR="00F6656C">
          <w:rPr>
            <w:rFonts w:ascii="Arial" w:eastAsia="Arial" w:hAnsi="Arial" w:cs="Arial"/>
          </w:rPr>
          <w:t>a permutation test to assess the significance of the repeatability value</w:t>
        </w:r>
      </w:ins>
      <w:ins w:id="463" w:author="Kelsey McCune" w:date="2024-08-13T17:53:00Z">
        <w:r w:rsidR="00F6656C">
          <w:rPr>
            <w:rFonts w:ascii="Arial" w:eastAsia="Arial" w:hAnsi="Arial" w:cs="Arial"/>
          </w:rPr>
          <w:t xml:space="preserve">. We randomized the data </w:t>
        </w:r>
      </w:ins>
      <w:ins w:id="464" w:author="Kelsey McCune" w:date="2024-08-13T17:55:00Z">
        <w:r w:rsidR="0065134C">
          <w:rPr>
            <w:rFonts w:ascii="Arial" w:eastAsia="Arial" w:hAnsi="Arial" w:cs="Arial"/>
          </w:rPr>
          <w:t xml:space="preserve">by conducting 1000 iterations where we resampled the data within treatment without replacement. We </w:t>
        </w:r>
      </w:ins>
      <w:ins w:id="465" w:author="Kelsey McCune" w:date="2024-08-14T09:07:00Z">
        <w:r w:rsidR="00DB408C">
          <w:rPr>
            <w:rFonts w:ascii="Arial" w:eastAsia="Arial" w:hAnsi="Arial" w:cs="Arial"/>
          </w:rPr>
          <w:t xml:space="preserve">reran the model on each randomized data set to </w:t>
        </w:r>
      </w:ins>
      <w:ins w:id="466" w:author="Kelsey McCune" w:date="2024-08-13T17:55:00Z">
        <w:r w:rsidR="0065134C">
          <w:rPr>
            <w:rFonts w:ascii="Arial" w:eastAsia="Arial" w:hAnsi="Arial" w:cs="Arial"/>
          </w:rPr>
          <w:t>compare the observed repeatability value to the distribution of values resu</w:t>
        </w:r>
      </w:ins>
      <w:ins w:id="467" w:author="Kelsey McCune" w:date="2024-08-13T17:56:00Z">
        <w:r w:rsidR="0065134C">
          <w:rPr>
            <w:rFonts w:ascii="Arial" w:eastAsia="Arial" w:hAnsi="Arial" w:cs="Arial"/>
          </w:rPr>
          <w:t>lting from the randomiz</w:t>
        </w:r>
      </w:ins>
      <w:ins w:id="468" w:author="Kelsey McCune" w:date="2024-08-14T09:07:00Z">
        <w:r w:rsidR="00DB408C">
          <w:rPr>
            <w:rFonts w:ascii="Arial" w:eastAsia="Arial" w:hAnsi="Arial" w:cs="Arial"/>
          </w:rPr>
          <w:t>ed data</w:t>
        </w:r>
      </w:ins>
      <w:ins w:id="469" w:author="Kelsey McCune" w:date="2024-08-13T17:56:00Z">
        <w:r w:rsidR="0065134C">
          <w:rPr>
            <w:rFonts w:ascii="Arial" w:eastAsia="Arial" w:hAnsi="Arial" w:cs="Arial"/>
          </w:rPr>
          <w:t>.</w:t>
        </w:r>
      </w:ins>
    </w:p>
    <w:p w14:paraId="76FC9A95" w14:textId="2117FB85" w:rsidR="00BA0BF4" w:rsidRPr="00BA0BF4" w:rsidRDefault="00BA0BF4" w:rsidP="00BA0BF4">
      <w:pPr>
        <w:spacing w:after="0" w:line="480" w:lineRule="auto"/>
        <w:rPr>
          <w:ins w:id="470" w:author="Kelsey McCune" w:date="2024-08-13T16:48:00Z"/>
          <w:rFonts w:ascii="Arial" w:eastAsia="Arial" w:hAnsi="Arial" w:cs="Arial"/>
          <w:b/>
          <w:bCs/>
          <w:rPrChange w:id="471" w:author="Kelsey McCune" w:date="2024-08-13T16:48:00Z">
            <w:rPr>
              <w:ins w:id="472" w:author="Kelsey McCune" w:date="2024-08-13T16:48:00Z"/>
              <w:rFonts w:ascii="Arial" w:eastAsia="Arial" w:hAnsi="Arial" w:cs="Arial"/>
            </w:rPr>
          </w:rPrChange>
        </w:rPr>
        <w:pPrChange w:id="473" w:author="Kelsey McCune" w:date="2024-08-13T16:48:00Z">
          <w:pPr>
            <w:spacing w:after="0" w:line="480" w:lineRule="auto"/>
            <w:ind w:firstLine="720"/>
          </w:pPr>
        </w:pPrChange>
      </w:pPr>
      <w:ins w:id="474" w:author="Kelsey McCune" w:date="2024-08-13T16:48:00Z">
        <w:r>
          <w:rPr>
            <w:rFonts w:ascii="Arial" w:eastAsia="Arial" w:hAnsi="Arial" w:cs="Arial"/>
            <w:b/>
            <w:bCs/>
          </w:rPr>
          <w:t>Treatment effect</w:t>
        </w:r>
      </w:ins>
      <w:ins w:id="475" w:author="Kelsey McCune" w:date="2024-08-14T11:09:00Z">
        <w:r w:rsidR="00A505CD">
          <w:rPr>
            <w:rFonts w:ascii="Arial" w:eastAsia="Arial" w:hAnsi="Arial" w:cs="Arial"/>
            <w:b/>
            <w:bCs/>
          </w:rPr>
          <w:t>s</w:t>
        </w:r>
      </w:ins>
    </w:p>
    <w:p w14:paraId="00000012" w14:textId="7FC1EB0F" w:rsidR="00E1296D" w:rsidRPr="00CE0763" w:rsidRDefault="0012399E" w:rsidP="00504AF9">
      <w:pPr>
        <w:spacing w:after="0" w:line="480" w:lineRule="auto"/>
        <w:ind w:firstLine="720"/>
        <w:rPr>
          <w:rFonts w:ascii="Arial" w:eastAsia="Arial" w:hAnsi="Arial" w:cs="Arial"/>
        </w:rPr>
        <w:pPrChange w:id="476" w:author="Kelsey McCune" w:date="2024-08-13T16:10:00Z">
          <w:pPr>
            <w:spacing w:after="0" w:line="480" w:lineRule="auto"/>
          </w:pPr>
        </w:pPrChange>
      </w:pPr>
      <w:del w:id="477" w:author="Kelsey McCune" w:date="2024-08-13T16:51:00Z">
        <w:r w:rsidDel="00BA0BF4">
          <w:rPr>
            <w:rFonts w:ascii="Arial" w:eastAsia="Arial" w:hAnsi="Arial" w:cs="Arial"/>
          </w:rPr>
          <w:delText xml:space="preserve">with 63000 MCMC iterations, a thinning interval of 20, and a burnin of 5000. </w:delText>
        </w:r>
      </w:del>
      <w:del w:id="478" w:author="Kelsey McCune" w:date="2024-08-13T16:23:00Z">
        <w:r w:rsidR="00482D51" w:rsidDel="007425B0">
          <w:rPr>
            <w:rFonts w:ascii="Arial" w:eastAsia="Arial" w:hAnsi="Arial" w:cs="Arial"/>
          </w:rPr>
          <w:delText xml:space="preserve">Cumulative duration in the risky zone was rounded and fit a Poisson distribution. </w:delText>
        </w:r>
      </w:del>
      <w:del w:id="479" w:author="Kelsey McCune" w:date="2024-08-13T16:51:00Z">
        <w:r w:rsidR="00F13A87" w:rsidDel="00BA0BF4">
          <w:rPr>
            <w:rFonts w:ascii="Arial" w:eastAsia="Arial" w:hAnsi="Arial" w:cs="Arial"/>
          </w:rPr>
          <w:delText>The data were permutated 1000 times to test the significance of the repeatability value</w:delText>
        </w:r>
        <w:r w:rsidR="00296D26" w:rsidDel="00BA0BF4">
          <w:rPr>
            <w:rFonts w:ascii="Arial" w:eastAsia="Arial" w:hAnsi="Arial" w:cs="Arial"/>
          </w:rPr>
          <w:delText>; when the observed repeatability is greater than the permutated repeatability value, there are significant individual differences in behavior</w:delText>
        </w:r>
        <w:r w:rsidR="00F13A87" w:rsidDel="00BA0BF4">
          <w:rPr>
            <w:rFonts w:ascii="Arial" w:eastAsia="Arial" w:hAnsi="Arial" w:cs="Arial"/>
          </w:rPr>
          <w:delText xml:space="preserve">. </w:delText>
        </w:r>
      </w:del>
      <w:r w:rsidR="005B6D14">
        <w:rPr>
          <w:rFonts w:ascii="Arial" w:eastAsia="Arial" w:hAnsi="Arial" w:cs="Arial"/>
        </w:rPr>
        <w:t xml:space="preserve">Linear mixed models using the </w:t>
      </w:r>
      <w:proofErr w:type="spellStart"/>
      <w:r w:rsidR="005B6D14">
        <w:rPr>
          <w:rFonts w:ascii="Arial" w:eastAsia="Arial" w:hAnsi="Arial" w:cs="Arial"/>
        </w:rPr>
        <w:t>nlme</w:t>
      </w:r>
      <w:proofErr w:type="spellEnd"/>
      <w:r w:rsidR="005B6D14">
        <w:rPr>
          <w:rFonts w:ascii="Arial" w:eastAsia="Arial" w:hAnsi="Arial" w:cs="Arial"/>
        </w:rPr>
        <w:t xml:space="preserve"> package in R (CITE) were used to find the model of best fit</w:t>
      </w:r>
      <w:r w:rsidR="00482D51">
        <w:rPr>
          <w:rFonts w:ascii="Arial" w:eastAsia="Arial" w:hAnsi="Arial" w:cs="Arial"/>
        </w:rPr>
        <w:t xml:space="preserve"> for latency and mobility</w:t>
      </w:r>
      <w:r w:rsidR="005B6D14">
        <w:rPr>
          <w:rFonts w:ascii="Arial" w:eastAsia="Arial" w:hAnsi="Arial" w:cs="Arial"/>
        </w:rPr>
        <w:t xml:space="preserve">. The best fitted model was then used to assess if there are treatment </w:t>
      </w:r>
      <w:r w:rsidR="005B6D14" w:rsidRPr="00CE0763">
        <w:rPr>
          <w:rFonts w:ascii="Arial" w:eastAsia="Arial" w:hAnsi="Arial" w:cs="Arial"/>
        </w:rPr>
        <w:t xml:space="preserve">effects on the behavior. Next, the same model was put into the </w:t>
      </w:r>
      <w:proofErr w:type="spellStart"/>
      <w:r w:rsidR="005B6D14" w:rsidRPr="00CE0763">
        <w:rPr>
          <w:rFonts w:ascii="Arial" w:eastAsia="Arial" w:hAnsi="Arial" w:cs="Arial"/>
        </w:rPr>
        <w:t>rpt</w:t>
      </w:r>
      <w:proofErr w:type="spellEnd"/>
      <w:r w:rsidR="005B6D14" w:rsidRPr="00CE0763">
        <w:rPr>
          <w:rFonts w:ascii="Arial" w:eastAsia="Arial" w:hAnsi="Arial" w:cs="Arial"/>
        </w:rPr>
        <w:t xml:space="preserve"> function in the </w:t>
      </w:r>
      <w:proofErr w:type="spellStart"/>
      <w:r w:rsidR="00482D51" w:rsidRPr="00CE0763">
        <w:rPr>
          <w:rFonts w:ascii="Arial" w:eastAsia="Arial" w:hAnsi="Arial" w:cs="Arial"/>
        </w:rPr>
        <w:t>rptR</w:t>
      </w:r>
      <w:proofErr w:type="spellEnd"/>
      <w:r w:rsidR="00482D51" w:rsidRPr="00CE0763">
        <w:rPr>
          <w:rFonts w:ascii="Arial" w:eastAsia="Arial" w:hAnsi="Arial" w:cs="Arial"/>
        </w:rPr>
        <w:t xml:space="preserve"> package (Stoffel et al. 2019) to extract a repeatability value.</w:t>
      </w:r>
      <w:r w:rsidR="0099777D" w:rsidRPr="00CE0763">
        <w:rPr>
          <w:rFonts w:ascii="Arial" w:eastAsia="Arial" w:hAnsi="Arial" w:cs="Arial"/>
        </w:rPr>
        <w:t xml:space="preserve"> </w:t>
      </w:r>
      <w:r w:rsidR="00A62E2F" w:rsidRPr="00CE0763">
        <w:rPr>
          <w:rFonts w:ascii="Arial" w:eastAsia="Arial" w:hAnsi="Arial" w:cs="Arial"/>
        </w:rPr>
        <w:t xml:space="preserve">Latency was log transformed </w:t>
      </w:r>
      <w:r w:rsidR="00432ED8" w:rsidRPr="00CE0763">
        <w:rPr>
          <w:rFonts w:ascii="Arial" w:eastAsia="Arial" w:hAnsi="Arial" w:cs="Arial"/>
        </w:rPr>
        <w:t xml:space="preserve">and put in a linear mixed model with treatment and scaled age as fixed effects and fish ID and clutch as random effects. </w:t>
      </w:r>
      <w:r w:rsidR="00482D51" w:rsidRPr="00CE0763">
        <w:rPr>
          <w:rFonts w:ascii="Arial" w:eastAsia="Arial" w:hAnsi="Arial" w:cs="Arial"/>
        </w:rPr>
        <w:t>Similarly, m</w:t>
      </w:r>
      <w:r w:rsidR="005B6D14" w:rsidRPr="00CE0763">
        <w:rPr>
          <w:rFonts w:ascii="Arial" w:eastAsia="Arial" w:hAnsi="Arial" w:cs="Arial"/>
        </w:rPr>
        <w:t>obility fit a Gaussian distribution</w:t>
      </w:r>
      <w:r w:rsidR="00432ED8" w:rsidRPr="00CE0763">
        <w:rPr>
          <w:rFonts w:ascii="Arial" w:eastAsia="Arial" w:hAnsi="Arial" w:cs="Arial"/>
        </w:rPr>
        <w:t xml:space="preserve"> </w:t>
      </w:r>
      <w:r w:rsidR="00482D51" w:rsidRPr="00CE0763">
        <w:rPr>
          <w:rFonts w:ascii="Arial" w:eastAsia="Arial" w:hAnsi="Arial" w:cs="Arial"/>
        </w:rPr>
        <w:t>and was used as a response variable to a model with treatment and scaled age as fixed effects and fish ID and clutch as random effects. Both models had 500 permutations and bootstrapped 500 times.</w:t>
      </w:r>
      <w:r w:rsidR="0099777D" w:rsidRPr="00CE0763">
        <w:rPr>
          <w:rFonts w:ascii="Arial" w:eastAsia="Arial" w:hAnsi="Arial" w:cs="Arial"/>
        </w:rPr>
        <w:t xml:space="preserve"> Behavioral syndromes were assessed using a multivariate model…</w:t>
      </w:r>
    </w:p>
    <w:p w14:paraId="00000013" w14:textId="36C1E5FE" w:rsidR="00E1296D" w:rsidRPr="00CE0763" w:rsidRDefault="00000000">
      <w:pPr>
        <w:spacing w:after="0" w:line="480" w:lineRule="auto"/>
        <w:rPr>
          <w:rFonts w:ascii="Arial" w:eastAsia="Arial" w:hAnsi="Arial" w:cs="Arial"/>
        </w:rPr>
      </w:pPr>
      <w:sdt>
        <w:sdtPr>
          <w:rPr>
            <w:rFonts w:ascii="Arial" w:hAnsi="Arial" w:cs="Arial"/>
          </w:rPr>
          <w:tag w:val="goog_rdk_14"/>
          <w:id w:val="588433481"/>
        </w:sdtPr>
        <w:sdtContent/>
      </w:sdt>
      <w:r w:rsidRPr="00CE0763">
        <w:rPr>
          <w:rFonts w:ascii="Arial" w:eastAsia="Arial" w:hAnsi="Arial" w:cs="Arial"/>
        </w:rPr>
        <w:t xml:space="preserve"> </w:t>
      </w:r>
    </w:p>
    <w:p w14:paraId="00000015" w14:textId="77777777" w:rsidR="00E1296D" w:rsidRPr="00CE0763" w:rsidRDefault="00E1296D">
      <w:pPr>
        <w:rPr>
          <w:rFonts w:ascii="Arial" w:eastAsia="Arial" w:hAnsi="Arial" w:cs="Arial"/>
          <w:b/>
        </w:rPr>
      </w:pPr>
    </w:p>
    <w:p w14:paraId="00000016" w14:textId="77777777" w:rsidR="00E1296D" w:rsidRPr="00CE0763" w:rsidRDefault="00000000">
      <w:pPr>
        <w:rPr>
          <w:rFonts w:ascii="Arial" w:eastAsia="Arial" w:hAnsi="Arial" w:cs="Arial"/>
          <w:b/>
        </w:rPr>
      </w:pPr>
      <w:sdt>
        <w:sdtPr>
          <w:rPr>
            <w:rFonts w:ascii="Arial" w:hAnsi="Arial" w:cs="Arial"/>
          </w:rPr>
          <w:tag w:val="goog_rdk_15"/>
          <w:id w:val="27231523"/>
        </w:sdtPr>
        <w:sdtContent/>
      </w:sdt>
      <w:r w:rsidRPr="00CE0763">
        <w:rPr>
          <w:rFonts w:ascii="Arial" w:eastAsia="Arial" w:hAnsi="Arial" w:cs="Arial"/>
          <w:b/>
        </w:rPr>
        <w:t>RESULTS</w:t>
      </w:r>
    </w:p>
    <w:p w14:paraId="2741FB57" w14:textId="77777777" w:rsidR="00CE0763" w:rsidRPr="00CE0763" w:rsidRDefault="00CE0763">
      <w:pPr>
        <w:rPr>
          <w:rFonts w:ascii="Arial" w:eastAsia="Arial" w:hAnsi="Arial" w:cs="Arial"/>
          <w:b/>
        </w:rPr>
      </w:pPr>
    </w:p>
    <w:p w14:paraId="0982C3A7" w14:textId="4C7B0178" w:rsidR="00CE0763" w:rsidRPr="00CE0763" w:rsidRDefault="00CE0763">
      <w:pPr>
        <w:rPr>
          <w:rFonts w:ascii="Arial" w:eastAsia="Arial" w:hAnsi="Arial" w:cs="Arial"/>
          <w:b/>
        </w:rPr>
      </w:pPr>
      <w:r w:rsidRPr="00CE0763">
        <w:rPr>
          <w:rFonts w:ascii="Arial" w:eastAsia="Arial" w:hAnsi="Arial" w:cs="Arial"/>
          <w:b/>
        </w:rPr>
        <w:t>DISCUSSION</w:t>
      </w:r>
    </w:p>
    <w:p w14:paraId="62EA648C" w14:textId="572E762F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Summary of Key Findings</w:t>
      </w:r>
    </w:p>
    <w:p w14:paraId="55203B34" w14:textId="77777777" w:rsidR="00CE0763" w:rsidRPr="00CE0763" w:rsidRDefault="00CE0763" w:rsidP="00CE0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Behavioral Traits and Repeatability</w:t>
      </w:r>
    </w:p>
    <w:p w14:paraId="508C2CC1" w14:textId="77777777" w:rsidR="00CE0763" w:rsidRPr="00CE0763" w:rsidRDefault="00CE0763" w:rsidP="00CE0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the repeatability of behaviors recorded in the open field test, indicating underlying personality traits.</w:t>
      </w:r>
    </w:p>
    <w:p w14:paraId="2C9DD369" w14:textId="77777777" w:rsidR="00CE0763" w:rsidRPr="00CE0763" w:rsidRDefault="00CE0763" w:rsidP="00CE0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Effects of BMAA on Behavior</w:t>
      </w:r>
    </w:p>
    <w:p w14:paraId="3DC4412E" w14:textId="77777777" w:rsidR="00CE0763" w:rsidRPr="00CE0763" w:rsidRDefault="00CE0763" w:rsidP="00CE0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impact of BMAA exposure on the recorded behaviors across treatment groups.</w:t>
      </w:r>
    </w:p>
    <w:p w14:paraId="2D0559FA" w14:textId="6CD8ADA7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Comparison with Previous Studies</w:t>
      </w:r>
    </w:p>
    <w:p w14:paraId="4159A49C" w14:textId="77777777" w:rsidR="00CE0763" w:rsidRPr="00CE0763" w:rsidRDefault="00CE0763" w:rsidP="00CE0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Alignment with Existing Research</w:t>
      </w:r>
    </w:p>
    <w:p w14:paraId="270CD7E1" w14:textId="77777777" w:rsidR="00CE0763" w:rsidRPr="00CE0763" w:rsidRDefault="00CE0763" w:rsidP="00CE07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Compare your findings with those of previous studies on the behavioral effects of BMAA and personality traits in fish.</w:t>
      </w:r>
    </w:p>
    <w:p w14:paraId="32C29919" w14:textId="77777777" w:rsidR="00CE0763" w:rsidRPr="00CE0763" w:rsidRDefault="00CE0763" w:rsidP="00CE0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Novel Contributions</w:t>
      </w:r>
    </w:p>
    <w:p w14:paraId="6E781D0F" w14:textId="77777777" w:rsidR="00CE0763" w:rsidRPr="00CE0763" w:rsidRDefault="00CE0763" w:rsidP="00CE07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Highlight any novel findings or contributions your study makes to the field of behavioral ecology.</w:t>
      </w:r>
    </w:p>
    <w:p w14:paraId="10FFC582" w14:textId="5F4269ED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Mechanisms of Action</w:t>
      </w:r>
    </w:p>
    <w:p w14:paraId="3F48C5D9" w14:textId="77777777" w:rsidR="00CE0763" w:rsidRPr="00CE0763" w:rsidRDefault="00CE0763" w:rsidP="00CE0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Potential Mechanisms</w:t>
      </w:r>
    </w:p>
    <w:p w14:paraId="65DAE375" w14:textId="77777777" w:rsidR="00CE0763" w:rsidRPr="00CE0763" w:rsidRDefault="00CE0763" w:rsidP="00CE0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potential biological mechanisms through which BMAA might affect behavior and personality traits.</w:t>
      </w:r>
    </w:p>
    <w:p w14:paraId="1954E03D" w14:textId="77777777" w:rsidR="00CE0763" w:rsidRPr="00CE0763" w:rsidRDefault="00CE0763" w:rsidP="00CE0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Literature Support</w:t>
      </w:r>
    </w:p>
    <w:p w14:paraId="682B4ABE" w14:textId="77777777" w:rsidR="00CE0763" w:rsidRPr="00CE0763" w:rsidRDefault="00CE0763" w:rsidP="00CE0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Cite relevant studies that support the proposed mechanisms.</w:t>
      </w:r>
    </w:p>
    <w:p w14:paraId="5FDF38E8" w14:textId="73A0DD45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Implications for Behavioral Ecology</w:t>
      </w:r>
    </w:p>
    <w:p w14:paraId="11970CFA" w14:textId="77777777" w:rsidR="00CE0763" w:rsidRPr="00CE0763" w:rsidRDefault="00CE0763" w:rsidP="00CE0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Ecological and Evolutionary Implications</w:t>
      </w:r>
    </w:p>
    <w:p w14:paraId="6AD98D7D" w14:textId="77777777" w:rsidR="00CE0763" w:rsidRPr="00CE0763" w:rsidRDefault="00CE0763" w:rsidP="00CE07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broader ecological and evolutionary implications of altered behavior and personality traits due to BMAA exposure.</w:t>
      </w:r>
    </w:p>
    <w:p w14:paraId="3715D6DE" w14:textId="430B2BDF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Limitations and Future Directions</w:t>
      </w:r>
    </w:p>
    <w:p w14:paraId="5BE0D033" w14:textId="77777777" w:rsidR="00CE0763" w:rsidRPr="00CE0763" w:rsidRDefault="00CE0763" w:rsidP="00CE0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Study Limitations</w:t>
      </w:r>
    </w:p>
    <w:p w14:paraId="5AA00E4A" w14:textId="77777777" w:rsidR="00CE0763" w:rsidRDefault="00CE0763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Acknowledge the limitations of your study, such as sample size, duration, or methodological constraints.</w:t>
      </w:r>
    </w:p>
    <w:p w14:paraId="6F3808A6" w14:textId="650CA04D" w:rsidR="005205CC" w:rsidRDefault="005205CC" w:rsidP="005205C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While sex often influences personality (CITE), we were unable to evaluate sex differences in behavior because sex determination is difficult in fish larvae.</w:t>
      </w:r>
    </w:p>
    <w:p w14:paraId="1C4A82A6" w14:textId="0A0985BF" w:rsidR="005205CC" w:rsidRPr="00CE0763" w:rsidRDefault="005205CC" w:rsidP="005205C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Drop off of individuals throughout the </w:t>
      </w:r>
      <w:proofErr w:type="gramStart"/>
      <w:r>
        <w:rPr>
          <w:rFonts w:ascii="Arial" w:eastAsia="Times New Roman" w:hAnsi="Arial" w:cs="Arial"/>
        </w:rPr>
        <w:t>6 month</w:t>
      </w:r>
      <w:proofErr w:type="gramEnd"/>
      <w:r>
        <w:rPr>
          <w:rFonts w:ascii="Arial" w:eastAsia="Times New Roman" w:hAnsi="Arial" w:cs="Arial"/>
        </w:rPr>
        <w:t xml:space="preserve"> trial period limited sample size.</w:t>
      </w:r>
    </w:p>
    <w:p w14:paraId="49511DF3" w14:textId="77777777" w:rsidR="00CE0763" w:rsidRPr="00CE0763" w:rsidRDefault="00CE0763" w:rsidP="00CE0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Suggestions for Future Research</w:t>
      </w:r>
    </w:p>
    <w:p w14:paraId="47F6D0CA" w14:textId="77777777" w:rsidR="00CE0763" w:rsidRDefault="00CE0763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ins w:id="480" w:author="Kelsey McCune" w:date="2024-08-09T11:10:00Z"/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Propose future research directions to address unanswered questions and build on your findings.</w:t>
      </w:r>
    </w:p>
    <w:p w14:paraId="760E8B79" w14:textId="58840CB2" w:rsidR="00B500A6" w:rsidRDefault="00B500A6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ins w:id="481" w:author="Kelsey McCune" w:date="2024-08-09T11:11:00Z"/>
          <w:rFonts w:ascii="Arial" w:eastAsia="Times New Roman" w:hAnsi="Arial" w:cs="Arial"/>
        </w:rPr>
      </w:pPr>
      <w:ins w:id="482" w:author="Kelsey McCune" w:date="2024-08-09T11:10:00Z">
        <w:r>
          <w:rPr>
            <w:rFonts w:ascii="Arial" w:eastAsia="Times New Roman" w:hAnsi="Arial" w:cs="Arial"/>
          </w:rPr>
          <w:t xml:space="preserve">BMAA exposure </w:t>
        </w:r>
      </w:ins>
      <w:ins w:id="483" w:author="Kelsey McCune" w:date="2024-08-09T11:11:00Z">
        <w:r>
          <w:rPr>
            <w:rFonts w:ascii="Arial" w:eastAsia="Times New Roman" w:hAnsi="Arial" w:cs="Arial"/>
          </w:rPr>
          <w:t xml:space="preserve">combined with other stressors (food competition, increased predations, other pollutants) to make it more ecologically </w:t>
        </w:r>
        <w:proofErr w:type="gramStart"/>
        <w:r>
          <w:rPr>
            <w:rFonts w:ascii="Arial" w:eastAsia="Times New Roman" w:hAnsi="Arial" w:cs="Arial"/>
          </w:rPr>
          <w:t>valid</w:t>
        </w:r>
        <w:proofErr w:type="gramEnd"/>
      </w:ins>
    </w:p>
    <w:p w14:paraId="505ECAEF" w14:textId="59A7A40E" w:rsidR="00B500A6" w:rsidRPr="00CE0763" w:rsidRDefault="00B500A6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ins w:id="484" w:author="Kelsey McCune" w:date="2024-08-09T11:11:00Z">
        <w:r>
          <w:rPr>
            <w:rFonts w:ascii="Arial" w:eastAsia="Times New Roman" w:hAnsi="Arial" w:cs="Arial"/>
          </w:rPr>
          <w:t xml:space="preserve">Assess the impact of BMAA exposure on </w:t>
        </w:r>
        <w:proofErr w:type="gramStart"/>
        <w:r>
          <w:rPr>
            <w:rFonts w:ascii="Arial" w:eastAsia="Times New Roman" w:hAnsi="Arial" w:cs="Arial"/>
          </w:rPr>
          <w:t>fitness</w:t>
        </w:r>
      </w:ins>
      <w:proofErr w:type="gramEnd"/>
    </w:p>
    <w:p w14:paraId="62B4A33B" w14:textId="668B2C34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Conclusions</w:t>
      </w:r>
    </w:p>
    <w:p w14:paraId="46E70412" w14:textId="77777777" w:rsidR="00CE0763" w:rsidRPr="00CE0763" w:rsidRDefault="00CE0763" w:rsidP="00CE0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Key Takeaways</w:t>
      </w:r>
    </w:p>
    <w:p w14:paraId="27940720" w14:textId="77777777" w:rsidR="00CE0763" w:rsidRPr="00CE0763" w:rsidRDefault="00CE0763" w:rsidP="00CE0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the key conclusions drawn from your study, focusing on the repeatability of behaviors and the effects of BMAA.</w:t>
      </w:r>
    </w:p>
    <w:p w14:paraId="74E20F45" w14:textId="77777777" w:rsidR="00CE0763" w:rsidRPr="00CE0763" w:rsidRDefault="00CE0763" w:rsidP="00CE0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Final Remarks</w:t>
      </w:r>
    </w:p>
    <w:p w14:paraId="1F70B032" w14:textId="77777777" w:rsidR="00CE0763" w:rsidRPr="00CE0763" w:rsidRDefault="00CE0763" w:rsidP="00CE0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Emphasize the importance of continued research on environmental toxins and their effects on animal behavior and personality traits.</w:t>
      </w:r>
    </w:p>
    <w:p w14:paraId="0000001C" w14:textId="77777777" w:rsidR="00E1296D" w:rsidRPr="00CE0763" w:rsidRDefault="00E1296D">
      <w:pPr>
        <w:rPr>
          <w:rFonts w:ascii="Arial" w:eastAsia="Arial" w:hAnsi="Arial" w:cs="Arial"/>
        </w:rPr>
      </w:pPr>
    </w:p>
    <w:p w14:paraId="14B9E61D" w14:textId="77777777" w:rsidR="00CE0763" w:rsidRPr="00CE0763" w:rsidRDefault="00CE0763">
      <w:pPr>
        <w:rPr>
          <w:rFonts w:ascii="Arial" w:eastAsia="Arial" w:hAnsi="Arial" w:cs="Arial"/>
        </w:rPr>
      </w:pPr>
    </w:p>
    <w:p w14:paraId="713DA46C" w14:textId="77777777" w:rsidR="00D6010E" w:rsidRPr="00CE0763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  <w:b/>
          <w:bCs/>
        </w:rPr>
      </w:pPr>
      <w:r w:rsidRPr="00CE0763">
        <w:rPr>
          <w:rFonts w:ascii="Arial" w:eastAsia="Arial" w:hAnsi="Arial" w:cs="Arial"/>
          <w:b/>
          <w:bCs/>
        </w:rPr>
        <w:t>Figures and Tables</w:t>
      </w:r>
    </w:p>
    <w:p w14:paraId="64D9AD08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XX. Arena sizes (mm) used corresponding to the age of fish on the day of larval testing.</w:t>
      </w:r>
    </w:p>
    <w:p w14:paraId="0DCFF808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BE361E1" wp14:editId="5D2EDE89">
            <wp:extent cx="5494655" cy="37274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7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0280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A1C19E4" wp14:editId="2BF59FAE">
            <wp:extent cx="2519363" cy="2435384"/>
            <wp:effectExtent l="0" t="0" r="0" b="0"/>
            <wp:docPr id="10" name="image2.png" descr="A computer screen shot of a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A computer screen shot of a drawing&#10;&#10;Description automatically generated"/>
                    <pic:cNvPicPr preferRelativeResize="0"/>
                  </pic:nvPicPr>
                  <pic:blipFill>
                    <a:blip r:embed="rId11"/>
                    <a:srcRect l="44391" t="28158" r="26762" b="22283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435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BE029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Fig. XX. Arena characteristics during the free swimming, larval testing. </w:t>
      </w:r>
    </w:p>
    <w:p w14:paraId="692A9FAF" w14:textId="77777777" w:rsidR="00B71E98" w:rsidRPr="00FA5D71" w:rsidRDefault="00B71E98" w:rsidP="00B71E98">
      <w:pPr>
        <w:spacing w:after="0" w:line="480" w:lineRule="auto"/>
        <w:ind w:left="720" w:hanging="720"/>
        <w:rPr>
          <w:rFonts w:ascii="Arial" w:hAnsi="Arial" w:cs="Arial"/>
        </w:rPr>
      </w:pPr>
      <w:r w:rsidRPr="00FA5D71">
        <w:rPr>
          <w:rFonts w:ascii="Arial" w:hAnsi="Arial" w:cs="Arial"/>
          <w:noProof/>
        </w:rPr>
        <w:lastRenderedPageBreak/>
        <w:drawing>
          <wp:inline distT="0" distB="0" distL="0" distR="0" wp14:anchorId="70732CBF" wp14:editId="04DC8873">
            <wp:extent cx="3776133" cy="2962275"/>
            <wp:effectExtent l="0" t="0" r="0" b="0"/>
            <wp:docPr id="9" name="Picture 8" descr="A computer screen with a picture of a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8B8780-F0BD-4233-AADD-265468DF4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omputer screen with a picture of a circle&#10;&#10;Description automatically generated">
                      <a:extLst>
                        <a:ext uri="{FF2B5EF4-FFF2-40B4-BE49-F238E27FC236}">
                          <a16:creationId xmlns:a16="http://schemas.microsoft.com/office/drawing/2014/main" id="{F98B8780-F0BD-4233-AADD-265468DF4E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7" t="27887" r="8656" b="51321"/>
                    <a:stretch/>
                  </pic:blipFill>
                  <pic:spPr bwMode="auto">
                    <a:xfrm>
                      <a:off x="0" y="0"/>
                      <a:ext cx="3778139" cy="296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CD990" w14:textId="0BD85BCD" w:rsidR="00B71E98" w:rsidRPr="00B71E98" w:rsidRDefault="00B71E98" w:rsidP="00B71E98">
      <w:pPr>
        <w:spacing w:after="0" w:line="480" w:lineRule="auto"/>
        <w:rPr>
          <w:rFonts w:ascii="Arial" w:hAnsi="Arial" w:cs="Arial"/>
          <w:b/>
          <w:bCs/>
        </w:rPr>
      </w:pPr>
      <w:r w:rsidRPr="00FA5D71">
        <w:rPr>
          <w:rFonts w:ascii="Arial" w:hAnsi="Arial" w:cs="Arial"/>
        </w:rPr>
        <w:t xml:space="preserve">Fig. </w:t>
      </w:r>
      <w:r>
        <w:rPr>
          <w:rFonts w:ascii="Arial" w:hAnsi="Arial" w:cs="Arial"/>
        </w:rPr>
        <w:t>YY</w:t>
      </w:r>
      <w:r w:rsidRPr="00FA5D71">
        <w:rPr>
          <w:rFonts w:ascii="Arial" w:hAnsi="Arial" w:cs="Arial"/>
        </w:rPr>
        <w:t xml:space="preserve">. Arena characteristics during the free swimming, larval testing. </w:t>
      </w:r>
      <w:r w:rsidRPr="00B71E98">
        <w:rPr>
          <w:rFonts w:ascii="Arial" w:hAnsi="Arial" w:cs="Arial"/>
          <w:b/>
          <w:bCs/>
        </w:rPr>
        <w:t>*</w:t>
      </w:r>
      <w:proofErr w:type="gramStart"/>
      <w:r w:rsidRPr="00B71E98">
        <w:rPr>
          <w:rFonts w:ascii="Arial" w:hAnsi="Arial" w:cs="Arial"/>
          <w:b/>
          <w:bCs/>
        </w:rPr>
        <w:t>this</w:t>
      </w:r>
      <w:proofErr w:type="gramEnd"/>
      <w:r w:rsidRPr="00B71E98">
        <w:rPr>
          <w:rFonts w:ascii="Arial" w:hAnsi="Arial" w:cs="Arial"/>
          <w:b/>
          <w:bCs/>
        </w:rPr>
        <w:t xml:space="preserve"> will not be included in the final publication, just including now to show what the setup was*</w:t>
      </w:r>
    </w:p>
    <w:p w14:paraId="0000001E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1F" w14:textId="77777777" w:rsidR="00E1296D" w:rsidRPr="00D6010E" w:rsidRDefault="00000000">
      <w:pPr>
        <w:spacing w:after="0" w:line="480" w:lineRule="auto"/>
        <w:rPr>
          <w:rFonts w:ascii="Arial" w:eastAsia="Arial" w:hAnsi="Arial" w:cs="Arial"/>
          <w:b/>
          <w:bCs/>
        </w:rPr>
      </w:pPr>
      <w:commentRangeStart w:id="485"/>
      <w:r w:rsidRPr="00D6010E">
        <w:rPr>
          <w:rFonts w:ascii="Arial" w:eastAsia="Arial" w:hAnsi="Arial" w:cs="Arial"/>
          <w:b/>
          <w:bCs/>
        </w:rPr>
        <w:t>Literature Cited</w:t>
      </w:r>
      <w:commentRangeEnd w:id="485"/>
      <w:r w:rsidR="005205CC">
        <w:rPr>
          <w:rStyle w:val="CommentReference"/>
        </w:rPr>
        <w:commentReference w:id="485"/>
      </w:r>
    </w:p>
    <w:p w14:paraId="00000020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Leino</w:t>
      </w:r>
      <w:proofErr w:type="spellEnd"/>
      <w:r>
        <w:rPr>
          <w:rFonts w:ascii="Arial" w:eastAsia="Arial" w:hAnsi="Arial" w:cs="Arial"/>
        </w:rPr>
        <w:t xml:space="preserve">, R. L., Jensen, K. M. &amp; </w:t>
      </w:r>
      <w:proofErr w:type="spellStart"/>
      <w:r>
        <w:rPr>
          <w:rFonts w:ascii="Arial" w:eastAsia="Arial" w:hAnsi="Arial" w:cs="Arial"/>
        </w:rPr>
        <w:t>Ankley</w:t>
      </w:r>
      <w:proofErr w:type="spellEnd"/>
      <w:r>
        <w:rPr>
          <w:rFonts w:ascii="Arial" w:eastAsia="Arial" w:hAnsi="Arial" w:cs="Arial"/>
        </w:rPr>
        <w:t xml:space="preserve">, G. T. Gonadal </w:t>
      </w:r>
      <w:proofErr w:type="gramStart"/>
      <w:r>
        <w:rPr>
          <w:rFonts w:ascii="Arial" w:eastAsia="Arial" w:hAnsi="Arial" w:cs="Arial"/>
        </w:rPr>
        <w:t>histology</w:t>
      </w:r>
      <w:proofErr w:type="gramEnd"/>
      <w:r>
        <w:rPr>
          <w:rFonts w:ascii="Arial" w:eastAsia="Arial" w:hAnsi="Arial" w:cs="Arial"/>
        </w:rPr>
        <w:t xml:space="preserve"> and characteristic histopathology associated with endocrine disruption in the adult fathead minnow (</w:t>
      </w:r>
      <w:proofErr w:type="spellStart"/>
      <w:r>
        <w:rPr>
          <w:rFonts w:ascii="Arial" w:eastAsia="Arial" w:hAnsi="Arial" w:cs="Arial"/>
        </w:rPr>
        <w:t>Pimephales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promelas</w:t>
      </w:r>
      <w:proofErr w:type="spellEnd"/>
      <w:r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  <w:i/>
        </w:rPr>
        <w:t xml:space="preserve">Environ. </w:t>
      </w:r>
      <w:proofErr w:type="spellStart"/>
      <w:r>
        <w:rPr>
          <w:rFonts w:ascii="Arial" w:eastAsia="Arial" w:hAnsi="Arial" w:cs="Arial"/>
          <w:i/>
        </w:rPr>
        <w:t>Toxicol</w:t>
      </w:r>
      <w:proofErr w:type="spellEnd"/>
      <w:r>
        <w:rPr>
          <w:rFonts w:ascii="Arial" w:eastAsia="Arial" w:hAnsi="Arial" w:cs="Arial"/>
          <w:i/>
        </w:rPr>
        <w:t xml:space="preserve">. </w:t>
      </w:r>
      <w:proofErr w:type="spellStart"/>
      <w:r>
        <w:rPr>
          <w:rFonts w:ascii="Arial" w:eastAsia="Arial" w:hAnsi="Arial" w:cs="Arial"/>
          <w:i/>
        </w:rPr>
        <w:t>Pharmacol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19</w:t>
      </w:r>
      <w:r>
        <w:rPr>
          <w:rFonts w:ascii="Arial" w:eastAsia="Arial" w:hAnsi="Arial" w:cs="Arial"/>
        </w:rPr>
        <w:t>, 85–98 (2005).</w:t>
      </w:r>
    </w:p>
    <w:p w14:paraId="00000021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  <w:t>Al-</w:t>
      </w:r>
      <w:proofErr w:type="spellStart"/>
      <w:r>
        <w:rPr>
          <w:rFonts w:ascii="Arial" w:eastAsia="Arial" w:hAnsi="Arial" w:cs="Arial"/>
        </w:rPr>
        <w:t>Sammak</w:t>
      </w:r>
      <w:proofErr w:type="spellEnd"/>
      <w:r>
        <w:rPr>
          <w:rFonts w:ascii="Arial" w:eastAsia="Arial" w:hAnsi="Arial" w:cs="Arial"/>
        </w:rPr>
        <w:t xml:space="preserve">, M. A., Hoagland, K. D., </w:t>
      </w:r>
      <w:proofErr w:type="spellStart"/>
      <w:r>
        <w:rPr>
          <w:rFonts w:ascii="Arial" w:eastAsia="Arial" w:hAnsi="Arial" w:cs="Arial"/>
        </w:rPr>
        <w:t>Cassada</w:t>
      </w:r>
      <w:proofErr w:type="spellEnd"/>
      <w:r>
        <w:rPr>
          <w:rFonts w:ascii="Arial" w:eastAsia="Arial" w:hAnsi="Arial" w:cs="Arial"/>
        </w:rPr>
        <w:t xml:space="preserve">, D. &amp; Snow, D. D. Co-occurrence of the cyanotoxins BMAA, DABA and anatoxin-a in Nebraska reservoirs, fish, and aquatic plants. </w:t>
      </w:r>
      <w:r>
        <w:rPr>
          <w:rFonts w:ascii="Arial" w:eastAsia="Arial" w:hAnsi="Arial" w:cs="Arial"/>
          <w:i/>
        </w:rPr>
        <w:t>Toxins (Basel).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</w:rPr>
        <w:t>, 488–508 (2014).</w:t>
      </w:r>
    </w:p>
    <w:p w14:paraId="00000022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Duy</w:t>
      </w:r>
      <w:proofErr w:type="spellEnd"/>
      <w:r>
        <w:rPr>
          <w:rFonts w:ascii="Arial" w:eastAsia="Arial" w:hAnsi="Arial" w:cs="Arial"/>
        </w:rPr>
        <w:t xml:space="preserve">, S. V.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Analysis of the neurotoxin β-N-methylamino-L-alanine (BMAA) and isomers in surface water by FMOC derivatization liquid chromatography high resolution mass spectrometry. </w:t>
      </w:r>
      <w:proofErr w:type="spellStart"/>
      <w:r>
        <w:rPr>
          <w:rFonts w:ascii="Arial" w:eastAsia="Arial" w:hAnsi="Arial" w:cs="Arial"/>
          <w:i/>
        </w:rPr>
        <w:t>PLoS</w:t>
      </w:r>
      <w:proofErr w:type="spellEnd"/>
      <w:r>
        <w:rPr>
          <w:rFonts w:ascii="Arial" w:eastAsia="Arial" w:hAnsi="Arial" w:cs="Arial"/>
          <w:i/>
        </w:rPr>
        <w:t xml:space="preserve"> One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14</w:t>
      </w:r>
      <w:r>
        <w:rPr>
          <w:rFonts w:ascii="Arial" w:eastAsia="Arial" w:hAnsi="Arial" w:cs="Arial"/>
        </w:rPr>
        <w:t>, 1–23 (2019).</w:t>
      </w:r>
    </w:p>
    <w:p w14:paraId="00000023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</w:rPr>
        <w:tab/>
        <w:t xml:space="preserve">Frederick, J. L. Evaluation of fluorescent elastomer injection as a method for marking small fish. </w:t>
      </w:r>
      <w:r>
        <w:rPr>
          <w:rFonts w:ascii="Arial" w:eastAsia="Arial" w:hAnsi="Arial" w:cs="Arial"/>
          <w:i/>
        </w:rPr>
        <w:t>Bull. Mar. Sci.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61</w:t>
      </w:r>
      <w:r>
        <w:rPr>
          <w:rFonts w:ascii="Arial" w:eastAsia="Arial" w:hAnsi="Arial" w:cs="Arial"/>
        </w:rPr>
        <w:t>, 399–408 (1997).</w:t>
      </w:r>
    </w:p>
    <w:p w14:paraId="00000024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Polverino</w:t>
      </w:r>
      <w:proofErr w:type="spellEnd"/>
      <w:r>
        <w:rPr>
          <w:rFonts w:ascii="Arial" w:eastAsia="Arial" w:hAnsi="Arial" w:cs="Arial"/>
        </w:rPr>
        <w:t xml:space="preserve">, G., </w:t>
      </w:r>
      <w:proofErr w:type="spellStart"/>
      <w:r>
        <w:rPr>
          <w:rFonts w:ascii="Arial" w:eastAsia="Arial" w:hAnsi="Arial" w:cs="Arial"/>
        </w:rPr>
        <w:t>Cigliano</w:t>
      </w:r>
      <w:proofErr w:type="spellEnd"/>
      <w:r>
        <w:rPr>
          <w:rFonts w:ascii="Arial" w:eastAsia="Arial" w:hAnsi="Arial" w:cs="Arial"/>
        </w:rPr>
        <w:t xml:space="preserve">, C., Nakayama, S. &amp; </w:t>
      </w:r>
      <w:proofErr w:type="spellStart"/>
      <w:r>
        <w:rPr>
          <w:rFonts w:ascii="Arial" w:eastAsia="Arial" w:hAnsi="Arial" w:cs="Arial"/>
        </w:rPr>
        <w:t>Mehner</w:t>
      </w:r>
      <w:proofErr w:type="spellEnd"/>
      <w:r>
        <w:rPr>
          <w:rFonts w:ascii="Arial" w:eastAsia="Arial" w:hAnsi="Arial" w:cs="Arial"/>
        </w:rPr>
        <w:t xml:space="preserve">, T. Emergence and development of </w:t>
      </w:r>
      <w:r>
        <w:rPr>
          <w:rFonts w:ascii="Arial" w:eastAsia="Arial" w:hAnsi="Arial" w:cs="Arial"/>
        </w:rPr>
        <w:lastRenderedPageBreak/>
        <w:t xml:space="preserve">personality over the ontogeny of fish in absence of environmental stress factors. </w:t>
      </w:r>
      <w:proofErr w:type="spellStart"/>
      <w:r>
        <w:rPr>
          <w:rFonts w:ascii="Arial" w:eastAsia="Arial" w:hAnsi="Arial" w:cs="Arial"/>
          <w:i/>
        </w:rPr>
        <w:t>Behav</w:t>
      </w:r>
      <w:proofErr w:type="spellEnd"/>
      <w:r>
        <w:rPr>
          <w:rFonts w:ascii="Arial" w:eastAsia="Arial" w:hAnsi="Arial" w:cs="Arial"/>
          <w:i/>
        </w:rPr>
        <w:t xml:space="preserve">. Ecol. </w:t>
      </w:r>
      <w:proofErr w:type="spellStart"/>
      <w:r>
        <w:rPr>
          <w:rFonts w:ascii="Arial" w:eastAsia="Arial" w:hAnsi="Arial" w:cs="Arial"/>
          <w:i/>
        </w:rPr>
        <w:t>Sociobiol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70</w:t>
      </w:r>
      <w:r>
        <w:rPr>
          <w:rFonts w:ascii="Arial" w:eastAsia="Arial" w:hAnsi="Arial" w:cs="Arial"/>
        </w:rPr>
        <w:t>, 2027–2037 (2016).</w:t>
      </w:r>
    </w:p>
    <w:p w14:paraId="00000025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Dreosti</w:t>
      </w:r>
      <w:proofErr w:type="spellEnd"/>
      <w:r>
        <w:rPr>
          <w:rFonts w:ascii="Arial" w:eastAsia="Arial" w:hAnsi="Arial" w:cs="Arial"/>
        </w:rPr>
        <w:t xml:space="preserve">, E., Lopes, G., </w:t>
      </w:r>
      <w:proofErr w:type="spellStart"/>
      <w:r>
        <w:rPr>
          <w:rFonts w:ascii="Arial" w:eastAsia="Arial" w:hAnsi="Arial" w:cs="Arial"/>
        </w:rPr>
        <w:t>Kampff</w:t>
      </w:r>
      <w:proofErr w:type="spellEnd"/>
      <w:r>
        <w:rPr>
          <w:rFonts w:ascii="Arial" w:eastAsia="Arial" w:hAnsi="Arial" w:cs="Arial"/>
        </w:rPr>
        <w:t xml:space="preserve">, A. R. &amp; Wilson, S. W. Development of social behavior in young zebrafish. </w:t>
      </w:r>
      <w:r>
        <w:rPr>
          <w:rFonts w:ascii="Arial" w:eastAsia="Arial" w:hAnsi="Arial" w:cs="Arial"/>
          <w:i/>
        </w:rPr>
        <w:t>Front. Neural Circuits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</w:rPr>
        <w:t>, 1–9 (2015).</w:t>
      </w:r>
    </w:p>
    <w:p w14:paraId="00000026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</w:rPr>
        <w:tab/>
        <w:t xml:space="preserve">Ward, A. J. W. &amp; </w:t>
      </w:r>
      <w:proofErr w:type="spellStart"/>
      <w:r>
        <w:rPr>
          <w:rFonts w:ascii="Arial" w:eastAsia="Arial" w:hAnsi="Arial" w:cs="Arial"/>
        </w:rPr>
        <w:t>Mehner</w:t>
      </w:r>
      <w:proofErr w:type="spellEnd"/>
      <w:r>
        <w:rPr>
          <w:rFonts w:ascii="Arial" w:eastAsia="Arial" w:hAnsi="Arial" w:cs="Arial"/>
        </w:rPr>
        <w:t xml:space="preserve">, T. Multimodal mixed messages: The use of multiple cues allows greater accuracy in social recognition and predator detection decisions in the mosquitofish, Gambusia </w:t>
      </w:r>
      <w:proofErr w:type="spellStart"/>
      <w:r>
        <w:rPr>
          <w:rFonts w:ascii="Arial" w:eastAsia="Arial" w:hAnsi="Arial" w:cs="Arial"/>
        </w:rPr>
        <w:t>holbrooki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  <w:i/>
        </w:rPr>
        <w:t>Behav</w:t>
      </w:r>
      <w:proofErr w:type="spellEnd"/>
      <w:r>
        <w:rPr>
          <w:rFonts w:ascii="Arial" w:eastAsia="Arial" w:hAnsi="Arial" w:cs="Arial"/>
          <w:i/>
        </w:rPr>
        <w:t>. Ecol.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21</w:t>
      </w:r>
      <w:r>
        <w:rPr>
          <w:rFonts w:ascii="Arial" w:eastAsia="Arial" w:hAnsi="Arial" w:cs="Arial"/>
        </w:rPr>
        <w:t>, 1315–1320 (2010).</w:t>
      </w:r>
    </w:p>
    <w:p w14:paraId="00000027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Thordstein</w:t>
      </w:r>
      <w:proofErr w:type="spellEnd"/>
      <w:r>
        <w:rPr>
          <w:rFonts w:ascii="Arial" w:eastAsia="Arial" w:hAnsi="Arial" w:cs="Arial"/>
        </w:rPr>
        <w:t xml:space="preserve">, M.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Infraslow</w:t>
      </w:r>
      <w:proofErr w:type="spellEnd"/>
      <w:r>
        <w:rPr>
          <w:rFonts w:ascii="Arial" w:eastAsia="Arial" w:hAnsi="Arial" w:cs="Arial"/>
        </w:rPr>
        <w:t xml:space="preserve"> EEG activity in burst periods from post </w:t>
      </w:r>
      <w:proofErr w:type="spellStart"/>
      <w:r>
        <w:rPr>
          <w:rFonts w:ascii="Arial" w:eastAsia="Arial" w:hAnsi="Arial" w:cs="Arial"/>
        </w:rPr>
        <w:t>asphyctic</w:t>
      </w:r>
      <w:proofErr w:type="spellEnd"/>
      <w:r>
        <w:rPr>
          <w:rFonts w:ascii="Arial" w:eastAsia="Arial" w:hAnsi="Arial" w:cs="Arial"/>
        </w:rPr>
        <w:t xml:space="preserve"> full term neonates. </w:t>
      </w:r>
      <w:r>
        <w:rPr>
          <w:rFonts w:ascii="Arial" w:eastAsia="Arial" w:hAnsi="Arial" w:cs="Arial"/>
          <w:i/>
        </w:rPr>
        <w:t xml:space="preserve">Clin. </w:t>
      </w:r>
      <w:proofErr w:type="spellStart"/>
      <w:r>
        <w:rPr>
          <w:rFonts w:ascii="Arial" w:eastAsia="Arial" w:hAnsi="Arial" w:cs="Arial"/>
          <w:i/>
        </w:rPr>
        <w:t>Neurophysiol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116</w:t>
      </w:r>
      <w:r>
        <w:rPr>
          <w:rFonts w:ascii="Arial" w:eastAsia="Arial" w:hAnsi="Arial" w:cs="Arial"/>
        </w:rPr>
        <w:t>, 1501–1506 (2005).</w:t>
      </w:r>
    </w:p>
    <w:p w14:paraId="00000028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</w:t>
      </w:r>
      <w:r>
        <w:rPr>
          <w:rFonts w:ascii="Arial" w:eastAsia="Arial" w:hAnsi="Arial" w:cs="Arial"/>
        </w:rPr>
        <w:tab/>
        <w:t xml:space="preserve">Suresh, J.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Network burst activity in hippocampal neuronal cultures: The role of synaptic and intrinsic currents. </w:t>
      </w:r>
      <w:r>
        <w:rPr>
          <w:rFonts w:ascii="Arial" w:eastAsia="Arial" w:hAnsi="Arial" w:cs="Arial"/>
          <w:i/>
        </w:rPr>
        <w:t xml:space="preserve">J. </w:t>
      </w:r>
      <w:proofErr w:type="spellStart"/>
      <w:r>
        <w:rPr>
          <w:rFonts w:ascii="Arial" w:eastAsia="Arial" w:hAnsi="Arial" w:cs="Arial"/>
          <w:i/>
        </w:rPr>
        <w:t>Neurophysiol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115</w:t>
      </w:r>
      <w:r>
        <w:rPr>
          <w:rFonts w:ascii="Arial" w:eastAsia="Arial" w:hAnsi="Arial" w:cs="Arial"/>
        </w:rPr>
        <w:t>, 3073–3089 (2016).</w:t>
      </w:r>
    </w:p>
    <w:p w14:paraId="00000029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Carion</w:t>
      </w:r>
      <w:proofErr w:type="spellEnd"/>
      <w:r>
        <w:rPr>
          <w:rFonts w:ascii="Arial" w:eastAsia="Arial" w:hAnsi="Arial" w:cs="Arial"/>
        </w:rPr>
        <w:t xml:space="preserve">, A.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Behavior and gene expression in the brain of adult self-fertilizing mangrove </w:t>
      </w:r>
      <w:proofErr w:type="spellStart"/>
      <w:r>
        <w:rPr>
          <w:rFonts w:ascii="Arial" w:eastAsia="Arial" w:hAnsi="Arial" w:cs="Arial"/>
        </w:rPr>
        <w:t>rivulus</w:t>
      </w:r>
      <w:proofErr w:type="spellEnd"/>
      <w:r>
        <w:rPr>
          <w:rFonts w:ascii="Arial" w:eastAsia="Arial" w:hAnsi="Arial" w:cs="Arial"/>
        </w:rPr>
        <w:t xml:space="preserve"> fish (</w:t>
      </w:r>
      <w:proofErr w:type="spellStart"/>
      <w:r>
        <w:rPr>
          <w:rFonts w:ascii="Arial" w:eastAsia="Arial" w:hAnsi="Arial" w:cs="Arial"/>
        </w:rPr>
        <w:t>Kryptolebias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marmoratus</w:t>
      </w:r>
      <w:proofErr w:type="spellEnd"/>
      <w:r>
        <w:rPr>
          <w:rFonts w:ascii="Arial" w:eastAsia="Arial" w:hAnsi="Arial" w:cs="Arial"/>
        </w:rPr>
        <w:t xml:space="preserve">) after early life exposure to the neurotoxin β-N-methylamino-L-alanine (BMAA). </w:t>
      </w:r>
      <w:r>
        <w:rPr>
          <w:rFonts w:ascii="Arial" w:eastAsia="Arial" w:hAnsi="Arial" w:cs="Arial"/>
          <w:i/>
        </w:rPr>
        <w:t>Neurotoxicology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79</w:t>
      </w:r>
      <w:r>
        <w:rPr>
          <w:rFonts w:ascii="Arial" w:eastAsia="Arial" w:hAnsi="Arial" w:cs="Arial"/>
        </w:rPr>
        <w:t>, 110–121 (2020).</w:t>
      </w:r>
    </w:p>
    <w:p w14:paraId="0000002A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</w:rPr>
        <w:tab/>
        <w:t xml:space="preserve">Stewart, A. M., Gaikwad, S., </w:t>
      </w:r>
      <w:proofErr w:type="spellStart"/>
      <w:r>
        <w:rPr>
          <w:rFonts w:ascii="Arial" w:eastAsia="Arial" w:hAnsi="Arial" w:cs="Arial"/>
        </w:rPr>
        <w:t>Kyzar</w:t>
      </w:r>
      <w:proofErr w:type="spellEnd"/>
      <w:r>
        <w:rPr>
          <w:rFonts w:ascii="Arial" w:eastAsia="Arial" w:hAnsi="Arial" w:cs="Arial"/>
        </w:rPr>
        <w:t xml:space="preserve">, E. &amp; </w:t>
      </w:r>
      <w:proofErr w:type="spellStart"/>
      <w:r>
        <w:rPr>
          <w:rFonts w:ascii="Arial" w:eastAsia="Arial" w:hAnsi="Arial" w:cs="Arial"/>
        </w:rPr>
        <w:t>Kalueff</w:t>
      </w:r>
      <w:proofErr w:type="spellEnd"/>
      <w:r>
        <w:rPr>
          <w:rFonts w:ascii="Arial" w:eastAsia="Arial" w:hAnsi="Arial" w:cs="Arial"/>
        </w:rPr>
        <w:t xml:space="preserve">, A. V. Understanding </w:t>
      </w:r>
      <w:proofErr w:type="spellStart"/>
      <w:r>
        <w:rPr>
          <w:rFonts w:ascii="Arial" w:eastAsia="Arial" w:hAnsi="Arial" w:cs="Arial"/>
        </w:rPr>
        <w:t>spatio</w:t>
      </w:r>
      <w:proofErr w:type="spellEnd"/>
      <w:r>
        <w:rPr>
          <w:rFonts w:ascii="Arial" w:eastAsia="Arial" w:hAnsi="Arial" w:cs="Arial"/>
        </w:rPr>
        <w:t xml:space="preserve">-temporal strategies of adult zebrafish exploration in the open field test. </w:t>
      </w:r>
      <w:r>
        <w:rPr>
          <w:rFonts w:ascii="Arial" w:eastAsia="Arial" w:hAnsi="Arial" w:cs="Arial"/>
          <w:i/>
        </w:rPr>
        <w:t>Brain Res.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1451</w:t>
      </w:r>
      <w:r>
        <w:rPr>
          <w:rFonts w:ascii="Arial" w:eastAsia="Arial" w:hAnsi="Arial" w:cs="Arial"/>
        </w:rPr>
        <w:t>, 44–52 (2012).</w:t>
      </w:r>
    </w:p>
    <w:p w14:paraId="0000002B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Ingebretson</w:t>
      </w:r>
      <w:proofErr w:type="spellEnd"/>
      <w:r>
        <w:rPr>
          <w:rFonts w:ascii="Arial" w:eastAsia="Arial" w:hAnsi="Arial" w:cs="Arial"/>
        </w:rPr>
        <w:t xml:space="preserve">, J. J. &amp; Masino, M. A. Quantification of locomotor activity in larval Zebrafish: Considerations for the design of high-throughput behavioral studies. </w:t>
      </w:r>
      <w:r>
        <w:rPr>
          <w:rFonts w:ascii="Arial" w:eastAsia="Arial" w:hAnsi="Arial" w:cs="Arial"/>
          <w:i/>
        </w:rPr>
        <w:t>Front. Neural Circuits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</w:rPr>
        <w:t>, 1–9 (2013).</w:t>
      </w:r>
    </w:p>
    <w:p w14:paraId="0000002C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Polverino</w:t>
      </w:r>
      <w:proofErr w:type="spellEnd"/>
      <w:r>
        <w:rPr>
          <w:rFonts w:ascii="Arial" w:eastAsia="Arial" w:hAnsi="Arial" w:cs="Arial"/>
        </w:rPr>
        <w:t xml:space="preserve">, G., </w:t>
      </w:r>
      <w:proofErr w:type="spellStart"/>
      <w:r>
        <w:rPr>
          <w:rFonts w:ascii="Arial" w:eastAsia="Arial" w:hAnsi="Arial" w:cs="Arial"/>
        </w:rPr>
        <w:t>Ruberto</w:t>
      </w:r>
      <w:proofErr w:type="spellEnd"/>
      <w:r>
        <w:rPr>
          <w:rFonts w:ascii="Arial" w:eastAsia="Arial" w:hAnsi="Arial" w:cs="Arial"/>
        </w:rPr>
        <w:t xml:space="preserve">, T., </w:t>
      </w:r>
      <w:proofErr w:type="spellStart"/>
      <w:r>
        <w:rPr>
          <w:rFonts w:ascii="Arial" w:eastAsia="Arial" w:hAnsi="Arial" w:cs="Arial"/>
        </w:rPr>
        <w:t>Staaks</w:t>
      </w:r>
      <w:proofErr w:type="spellEnd"/>
      <w:r>
        <w:rPr>
          <w:rFonts w:ascii="Arial" w:eastAsia="Arial" w:hAnsi="Arial" w:cs="Arial"/>
        </w:rPr>
        <w:t xml:space="preserve">, G. &amp; </w:t>
      </w:r>
      <w:proofErr w:type="spellStart"/>
      <w:r>
        <w:rPr>
          <w:rFonts w:ascii="Arial" w:eastAsia="Arial" w:hAnsi="Arial" w:cs="Arial"/>
        </w:rPr>
        <w:t>Mehner</w:t>
      </w:r>
      <w:proofErr w:type="spellEnd"/>
      <w:r>
        <w:rPr>
          <w:rFonts w:ascii="Arial" w:eastAsia="Arial" w:hAnsi="Arial" w:cs="Arial"/>
        </w:rPr>
        <w:t xml:space="preserve">, T. Tank size alters mean </w:t>
      </w:r>
      <w:proofErr w:type="spellStart"/>
      <w:r>
        <w:rPr>
          <w:rFonts w:ascii="Arial" w:eastAsia="Arial" w:hAnsi="Arial" w:cs="Arial"/>
        </w:rPr>
        <w:t>behaviours</w:t>
      </w:r>
      <w:proofErr w:type="spellEnd"/>
      <w:r>
        <w:rPr>
          <w:rFonts w:ascii="Arial" w:eastAsia="Arial" w:hAnsi="Arial" w:cs="Arial"/>
        </w:rPr>
        <w:t xml:space="preserve"> and individual rank orders in personality traits of fish depending on their life stage. </w:t>
      </w:r>
      <w:r>
        <w:rPr>
          <w:rFonts w:ascii="Arial" w:eastAsia="Arial" w:hAnsi="Arial" w:cs="Arial"/>
          <w:i/>
        </w:rPr>
        <w:t xml:space="preserve">Anim. </w:t>
      </w:r>
      <w:proofErr w:type="spellStart"/>
      <w:r>
        <w:rPr>
          <w:rFonts w:ascii="Arial" w:eastAsia="Arial" w:hAnsi="Arial" w:cs="Arial"/>
          <w:i/>
        </w:rPr>
        <w:t>Behav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115</w:t>
      </w:r>
      <w:r>
        <w:rPr>
          <w:rFonts w:ascii="Arial" w:eastAsia="Arial" w:hAnsi="Arial" w:cs="Arial"/>
        </w:rPr>
        <w:t>, 127–135 (2016).</w:t>
      </w:r>
    </w:p>
    <w:p w14:paraId="0000002D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</w:rPr>
        <w:tab/>
        <w:t xml:space="preserve">Stoffel, M. A., Nakagawa, S. &amp; </w:t>
      </w:r>
      <w:proofErr w:type="spellStart"/>
      <w:r>
        <w:rPr>
          <w:rFonts w:ascii="Arial" w:eastAsia="Arial" w:hAnsi="Arial" w:cs="Arial"/>
        </w:rPr>
        <w:t>Schielzeth</w:t>
      </w:r>
      <w:proofErr w:type="spellEnd"/>
      <w:r>
        <w:rPr>
          <w:rFonts w:ascii="Arial" w:eastAsia="Arial" w:hAnsi="Arial" w:cs="Arial"/>
        </w:rPr>
        <w:t xml:space="preserve">, H. </w:t>
      </w:r>
      <w:proofErr w:type="spellStart"/>
      <w:r>
        <w:rPr>
          <w:rFonts w:ascii="Arial" w:eastAsia="Arial" w:hAnsi="Arial" w:cs="Arial"/>
        </w:rPr>
        <w:t>rptR</w:t>
      </w:r>
      <w:proofErr w:type="spellEnd"/>
      <w:r>
        <w:rPr>
          <w:rFonts w:ascii="Arial" w:eastAsia="Arial" w:hAnsi="Arial" w:cs="Arial"/>
        </w:rPr>
        <w:t xml:space="preserve">: repeatability estimation and variance decomposition by generalized linear mixed-effects models. </w:t>
      </w:r>
      <w:r>
        <w:rPr>
          <w:rFonts w:ascii="Arial" w:eastAsia="Arial" w:hAnsi="Arial" w:cs="Arial"/>
          <w:i/>
        </w:rPr>
        <w:t xml:space="preserve">Methods Ecol. </w:t>
      </w:r>
      <w:proofErr w:type="spellStart"/>
      <w:r>
        <w:rPr>
          <w:rFonts w:ascii="Arial" w:eastAsia="Arial" w:hAnsi="Arial" w:cs="Arial"/>
          <w:i/>
        </w:rPr>
        <w:t>Evol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</w:rPr>
        <w:t>, 1639–1644 (2017).</w:t>
      </w:r>
    </w:p>
    <w:p w14:paraId="0000002E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2F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30" w14:textId="77777777" w:rsidR="00E1296D" w:rsidRDefault="00E1296D">
      <w:pPr>
        <w:spacing w:after="0" w:line="480" w:lineRule="auto"/>
        <w:ind w:left="720" w:hanging="720"/>
        <w:rPr>
          <w:rFonts w:ascii="Arial" w:eastAsia="Arial" w:hAnsi="Arial" w:cs="Arial"/>
        </w:rPr>
      </w:pPr>
    </w:p>
    <w:sectPr w:rsidR="00E12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na Lamka" w:date="2024-08-01T12:41:00Z" w:initials="GL">
    <w:p w14:paraId="2A07281B" w14:textId="77777777" w:rsidR="000D669F" w:rsidRDefault="000D669F" w:rsidP="000D669F">
      <w:pPr>
        <w:pStyle w:val="CommentText"/>
      </w:pPr>
      <w:r>
        <w:rPr>
          <w:rStyle w:val="CommentReference"/>
        </w:rPr>
        <w:annotationRef/>
      </w:r>
      <w:r>
        <w:t xml:space="preserve">Lit review on BMAA in environment and food </w:t>
      </w:r>
      <w:hyperlink r:id="rId1" w:history="1">
        <w:r w:rsidRPr="00184D59">
          <w:rPr>
            <w:rStyle w:val="Hyperlink"/>
          </w:rPr>
          <w:t>https://doi.org/10.3390/toxins10020083</w:t>
        </w:r>
      </w:hyperlink>
      <w:r>
        <w:t xml:space="preserve"> </w:t>
      </w:r>
    </w:p>
  </w:comment>
  <w:comment w:id="1" w:author="Gina Lamka" w:date="2024-08-01T12:54:00Z" w:initials="GL">
    <w:p w14:paraId="54C82108" w14:textId="77777777" w:rsidR="00FD601F" w:rsidRDefault="00FD601F" w:rsidP="00FD601F">
      <w:pPr>
        <w:pStyle w:val="CommentText"/>
      </w:pPr>
      <w:r>
        <w:rPr>
          <w:rStyle w:val="CommentReference"/>
        </w:rPr>
        <w:annotationRef/>
      </w:r>
      <w:r>
        <w:t xml:space="preserve">VERY similar study in zebrafish published 2023 </w:t>
      </w:r>
      <w:hyperlink r:id="rId2" w:history="1">
        <w:r w:rsidRPr="00D43C97">
          <w:rPr>
            <w:rStyle w:val="Hyperlink"/>
          </w:rPr>
          <w:t>The Effects of Long-term, Low-dose β-N-methylamino-l-alanine (BMAA) Exposures in Adult SODG93R Transgenic Zebrafish | Neurotoxicity Research (springer.com)</w:t>
        </w:r>
      </w:hyperlink>
      <w:r>
        <w:t xml:space="preserve"> </w:t>
      </w:r>
    </w:p>
  </w:comment>
  <w:comment w:id="2" w:author="Gina Lamka" w:date="2024-08-02T11:27:00Z" w:initials="GL">
    <w:p w14:paraId="0B8655F8" w14:textId="77777777" w:rsidR="004205BE" w:rsidRDefault="000427D7" w:rsidP="004205BE">
      <w:pPr>
        <w:pStyle w:val="CommentText"/>
      </w:pPr>
      <w:r>
        <w:rPr>
          <w:rStyle w:val="CommentReference"/>
        </w:rPr>
        <w:annotationRef/>
      </w:r>
      <w:r w:rsidR="004205BE">
        <w:t xml:space="preserve">There was a paper, I think by Wurtz and Kruger that we based this experiment on, but I can’t seem to find the lit on it anywhere. </w:t>
      </w:r>
    </w:p>
  </w:comment>
  <w:comment w:id="48" w:author="Gina Lamka" w:date="2024-08-01T12:30:00Z" w:initials="GL">
    <w:p w14:paraId="6094CFDC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https://doi.org/10.1038/s41598-024-58778-1</w:t>
      </w:r>
      <w:r>
        <w:t xml:space="preserve"> </w:t>
      </w:r>
    </w:p>
  </w:comment>
  <w:comment w:id="49" w:author="Gina Lamka" w:date="2024-08-01T12:34:00Z" w:initials="GL">
    <w:p w14:paraId="47F70390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hyperlink r:id="rId3" w:history="1">
        <w:r w:rsidRPr="00B40976">
          <w:rPr>
            <w:rStyle w:val="Hyperlink"/>
          </w:rPr>
          <w:t>https://doi.org/10.1016/j.envres.2020.109530</w:t>
        </w:r>
      </w:hyperlink>
      <w:r>
        <w:t xml:space="preserve"> </w:t>
      </w:r>
    </w:p>
  </w:comment>
  <w:comment w:id="50" w:author="Gina Lamka" w:date="2024-08-01T12:39:00Z" w:initials="GL">
    <w:p w14:paraId="6A508094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hyperlink r:id="rId4" w:history="1">
        <w:r w:rsidRPr="002B66D8">
          <w:rPr>
            <w:rStyle w:val="Hyperlink"/>
          </w:rPr>
          <w:t>https://doi.org/10.1073/pnas.0914417107</w:t>
        </w:r>
      </w:hyperlink>
      <w:r>
        <w:t xml:space="preserve"> </w:t>
      </w:r>
    </w:p>
  </w:comment>
  <w:comment w:id="51" w:author="Gina Lamka" w:date="2024-08-01T12:59:00Z" w:initials="GL">
    <w:p w14:paraId="2D61A2BB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hyperlink r:id="rId5" w:history="1">
        <w:r w:rsidRPr="0098691E">
          <w:rPr>
            <w:rStyle w:val="Hyperlink"/>
          </w:rPr>
          <w:t>https://doi.org/10.1039/B809231A</w:t>
        </w:r>
      </w:hyperlink>
      <w:r>
        <w:t xml:space="preserve"> </w:t>
      </w:r>
    </w:p>
  </w:comment>
  <w:comment w:id="52" w:author="Gina Lamka" w:date="2024-08-01T12:56:00Z" w:initials="GL">
    <w:p w14:paraId="15ACA82B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hyperlink r:id="rId6" w:history="1">
        <w:r w:rsidRPr="00B96164">
          <w:rPr>
            <w:rStyle w:val="Hyperlink"/>
          </w:rPr>
          <w:t>https://doi.org/10.1016/j.foodres.2017.07.033</w:t>
        </w:r>
      </w:hyperlink>
      <w:r>
        <w:t xml:space="preserve"> </w:t>
      </w:r>
    </w:p>
  </w:comment>
  <w:comment w:id="55" w:author="Gina Lamka" w:date="2024-08-02T11:36:00Z" w:initials="GL">
    <w:p w14:paraId="1BBC30FF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hyperlink r:id="rId7" w:history="1">
        <w:r w:rsidRPr="00E63A3B">
          <w:rPr>
            <w:rStyle w:val="Hyperlink"/>
          </w:rPr>
          <w:t>https://doi.org/10.1016/j.neuro.2020.04.007</w:t>
        </w:r>
      </w:hyperlink>
      <w:r>
        <w:t xml:space="preserve"> </w:t>
      </w:r>
    </w:p>
  </w:comment>
  <w:comment w:id="59" w:author="Gina Lamka" w:date="2024-08-02T11:51:00Z" w:initials="GL">
    <w:p w14:paraId="1DB06308" w14:textId="77777777" w:rsidR="00566DF4" w:rsidRDefault="00566DF4" w:rsidP="00566DF4">
      <w:pPr>
        <w:pStyle w:val="CommentText"/>
      </w:pPr>
      <w:r>
        <w:rPr>
          <w:rStyle w:val="CommentReference"/>
        </w:rPr>
        <w:annotationRef/>
      </w:r>
      <w:hyperlink r:id="rId8" w:history="1">
        <w:r w:rsidRPr="0014393F">
          <w:rPr>
            <w:rStyle w:val="Hyperlink"/>
          </w:rPr>
          <w:t>https://doi.org/10.4081/xeno.2018.7820</w:t>
        </w:r>
      </w:hyperlink>
      <w:r>
        <w:t xml:space="preserve"> </w:t>
      </w:r>
    </w:p>
  </w:comment>
  <w:comment w:id="87" w:author="Gina Lamka" w:date="2024-08-01T12:30:00Z" w:initials="GL">
    <w:p w14:paraId="4CF5F179" w14:textId="45E307A4" w:rsidR="00CE0763" w:rsidRDefault="00CE0763" w:rsidP="00CE0763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https://doi.org/10.1038/s41598-024-58778-1</w:t>
      </w:r>
      <w:r>
        <w:t xml:space="preserve"> </w:t>
      </w:r>
    </w:p>
  </w:comment>
  <w:comment w:id="88" w:author="Gina Lamka" w:date="2024-08-01T12:34:00Z" w:initials="GL">
    <w:p w14:paraId="123D8CEC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9" w:history="1">
        <w:r w:rsidRPr="00B40976">
          <w:rPr>
            <w:rStyle w:val="Hyperlink"/>
          </w:rPr>
          <w:t>https://doi.org/10.1016/j.envres.2020.109530</w:t>
        </w:r>
      </w:hyperlink>
      <w:r>
        <w:t xml:space="preserve"> </w:t>
      </w:r>
    </w:p>
  </w:comment>
  <w:comment w:id="89" w:author="Gina Lamka" w:date="2024-08-01T12:39:00Z" w:initials="GL">
    <w:p w14:paraId="5E53E4AB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10" w:history="1">
        <w:r w:rsidRPr="002B66D8">
          <w:rPr>
            <w:rStyle w:val="Hyperlink"/>
          </w:rPr>
          <w:t>https://doi.org/10.1073/pnas.0914417107</w:t>
        </w:r>
      </w:hyperlink>
      <w:r>
        <w:t xml:space="preserve"> </w:t>
      </w:r>
    </w:p>
  </w:comment>
  <w:comment w:id="90" w:author="Gina Lamka" w:date="2024-08-01T12:59:00Z" w:initials="GL">
    <w:p w14:paraId="53785108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11" w:history="1">
        <w:r w:rsidRPr="0098691E">
          <w:rPr>
            <w:rStyle w:val="Hyperlink"/>
          </w:rPr>
          <w:t>https://doi.org/10.1039/B809231A</w:t>
        </w:r>
      </w:hyperlink>
      <w:r>
        <w:t xml:space="preserve"> </w:t>
      </w:r>
    </w:p>
  </w:comment>
  <w:comment w:id="91" w:author="Gina Lamka" w:date="2024-08-01T12:56:00Z" w:initials="GL">
    <w:p w14:paraId="49C982BD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12" w:history="1">
        <w:r w:rsidRPr="00B96164">
          <w:rPr>
            <w:rStyle w:val="Hyperlink"/>
          </w:rPr>
          <w:t>https://doi.org/10.1016/j.foodres.2017.07.033</w:t>
        </w:r>
      </w:hyperlink>
      <w:r>
        <w:t xml:space="preserve"> </w:t>
      </w:r>
    </w:p>
  </w:comment>
  <w:comment w:id="95" w:author="Gina Lamka" w:date="2024-08-02T11:36:00Z" w:initials="GL">
    <w:p w14:paraId="44B7C0CE" w14:textId="77777777" w:rsidR="00320DA5" w:rsidRDefault="00320DA5" w:rsidP="00320DA5">
      <w:pPr>
        <w:pStyle w:val="CommentText"/>
      </w:pPr>
      <w:r>
        <w:rPr>
          <w:rStyle w:val="CommentReference"/>
        </w:rPr>
        <w:annotationRef/>
      </w:r>
      <w:hyperlink r:id="rId13" w:history="1">
        <w:r w:rsidRPr="00E63A3B">
          <w:rPr>
            <w:rStyle w:val="Hyperlink"/>
          </w:rPr>
          <w:t>https://doi.org/10.1016/j.neuro.2020.04.007</w:t>
        </w:r>
      </w:hyperlink>
      <w:r>
        <w:t xml:space="preserve"> </w:t>
      </w:r>
    </w:p>
  </w:comment>
  <w:comment w:id="99" w:author="Gina Lamka" w:date="2024-08-02T11:51:00Z" w:initials="GL">
    <w:p w14:paraId="04CA9285" w14:textId="77777777" w:rsidR="0035595C" w:rsidRDefault="0035595C" w:rsidP="0035595C">
      <w:pPr>
        <w:pStyle w:val="CommentText"/>
      </w:pPr>
      <w:r>
        <w:rPr>
          <w:rStyle w:val="CommentReference"/>
        </w:rPr>
        <w:annotationRef/>
      </w:r>
      <w:hyperlink r:id="rId14" w:history="1">
        <w:r w:rsidRPr="0014393F">
          <w:rPr>
            <w:rStyle w:val="Hyperlink"/>
          </w:rPr>
          <w:t>https://doi.org/10.4081/xeno.2018.7820</w:t>
        </w:r>
      </w:hyperlink>
      <w:r>
        <w:t xml:space="preserve"> </w:t>
      </w:r>
    </w:p>
  </w:comment>
  <w:comment w:id="277" w:author="Kelsey McCune" w:date="2024-08-03T19:23:00Z" w:initials="KM">
    <w:p w14:paraId="04F7BACA" w14:textId="77777777" w:rsidR="0039101D" w:rsidRDefault="003315B0" w:rsidP="00E00191">
      <w:r>
        <w:rPr>
          <w:rStyle w:val="CommentReference"/>
        </w:rPr>
        <w:annotationRef/>
      </w:r>
      <w:r w:rsidR="0039101D">
        <w:rPr>
          <w:sz w:val="20"/>
          <w:szCs w:val="20"/>
        </w:rPr>
        <w:t>So the treatment concentrations were lower than the lowest detected in waterways? Or maybe above you mean 5 micrograms and 25 micrograms?</w:t>
      </w:r>
    </w:p>
  </w:comment>
  <w:comment w:id="278" w:author="Gina Lamka" w:date="2024-08-02T11:29:00Z" w:initials="GL">
    <w:p w14:paraId="430890B9" w14:textId="373F46A8" w:rsidR="000427D7" w:rsidRDefault="000427D7" w:rsidP="000427D7">
      <w:pPr>
        <w:pStyle w:val="CommentText"/>
      </w:pPr>
      <w:r>
        <w:rPr>
          <w:rStyle w:val="CommentReference"/>
        </w:rPr>
        <w:annotationRef/>
      </w:r>
      <w:r>
        <w:rPr>
          <w:color w:val="212121"/>
          <w:highlight w:val="white"/>
        </w:rPr>
        <w:t>DOI: </w:t>
      </w:r>
      <w:hyperlink r:id="rId15" w:history="1">
        <w:r w:rsidRPr="00531F43">
          <w:rPr>
            <w:rStyle w:val="Hyperlink"/>
            <w:highlight w:val="white"/>
          </w:rPr>
          <w:t>10.1016/j.neuro.2020.04.007</w:t>
        </w:r>
      </w:hyperlink>
    </w:p>
    <w:p w14:paraId="49ED26A5" w14:textId="77777777" w:rsidR="000427D7" w:rsidRDefault="000427D7" w:rsidP="000427D7">
      <w:pPr>
        <w:pStyle w:val="CommentText"/>
      </w:pPr>
      <w:r>
        <w:t>Used 20 ug/L for 14 days</w:t>
      </w:r>
    </w:p>
  </w:comment>
  <w:comment w:id="279" w:author="Gina Lamka" w:date="2024-08-01T11:20:00Z" w:initials="GL">
    <w:p w14:paraId="66CB3E6B" w14:textId="64E8DB09" w:rsidR="0024131E" w:rsidRDefault="0024131E" w:rsidP="0024131E">
      <w:pPr>
        <w:pStyle w:val="CommentText"/>
      </w:pPr>
      <w:r>
        <w:rPr>
          <w:rStyle w:val="CommentReference"/>
        </w:rPr>
        <w:annotationRef/>
      </w:r>
      <w:hyperlink r:id="rId16" w:history="1">
        <w:r w:rsidRPr="005D5BB3">
          <w:rPr>
            <w:rStyle w:val="Hyperlink"/>
          </w:rPr>
          <w:t>Effects of developmental exposure to neurotoxic algal metabolites on predator-prey interactions in larval Pimephales promelas - PubMed (nih.gov)</w:t>
        </w:r>
      </w:hyperlink>
      <w:r>
        <w:t xml:space="preserve"> </w:t>
      </w:r>
    </w:p>
  </w:comment>
  <w:comment w:id="280" w:author="Kelsey McCune" w:date="2024-08-13T15:52:00Z" w:initials="KM">
    <w:p w14:paraId="22C3B83F" w14:textId="77777777" w:rsidR="00A15C78" w:rsidRDefault="00A15C78" w:rsidP="00C31A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Not super important yet, but at some point we’ll want all of these citations to be in the same format. </w:t>
      </w:r>
    </w:p>
  </w:comment>
  <w:comment w:id="302" w:author="Kelsey McCune" w:date="2024-08-13T16:07:00Z" w:initials="KM">
    <w:p w14:paraId="4D94E372" w14:textId="77777777" w:rsidR="00504AF9" w:rsidRDefault="00504AF9" w:rsidP="002A09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might need a citation for this. I can find one if you don’t have one easily on hand.</w:t>
      </w:r>
    </w:p>
  </w:comment>
  <w:comment w:id="305" w:author="Gina Lamka" w:date="2024-08-02T11:05:00Z" w:initials="GL">
    <w:p w14:paraId="3C2218DF" w14:textId="7F013C89" w:rsidR="009B1816" w:rsidRDefault="009B1816" w:rsidP="009B1816">
      <w:pPr>
        <w:pStyle w:val="CommentText"/>
      </w:pPr>
      <w:r>
        <w:rPr>
          <w:rStyle w:val="CommentReference"/>
        </w:rPr>
        <w:annotationRef/>
      </w:r>
      <w:r>
        <w:t>This section is rough – having a hard time putting the stats into words. Would love help!</w:t>
      </w:r>
    </w:p>
  </w:comment>
  <w:comment w:id="306" w:author="Kelsey McCune" w:date="2024-08-14T09:11:00Z" w:initials="KM">
    <w:p w14:paraId="0F169CFC" w14:textId="77777777" w:rsidR="00DB408C" w:rsidRDefault="00DB408C" w:rsidP="00D8019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 problem! I can handle the methods and results sections.</w:t>
      </w:r>
    </w:p>
  </w:comment>
  <w:comment w:id="310" w:author="Kelsey McCune" w:date="2024-08-13T16:07:00Z" w:initials="KM">
    <w:p w14:paraId="3E228764" w14:textId="360D40FF" w:rsidR="00504AF9" w:rsidRDefault="00504AF9" w:rsidP="00504AF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might need a citation for this. I can find one if you don’t have one easily on hand.</w:t>
      </w:r>
    </w:p>
  </w:comment>
  <w:comment w:id="324" w:author="Kelsey McCune" w:date="2024-08-09T13:40:00Z" w:initials="KM">
    <w:p w14:paraId="2DFF54DE" w14:textId="77777777" w:rsidR="00AF653F" w:rsidRDefault="00AF653F" w:rsidP="008C756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my field we generally avoid passive voice. Especially in the methods section. I’ve made edits throughout to change it to active voice.</w:t>
      </w:r>
    </w:p>
  </w:comment>
  <w:comment w:id="333" w:author="Gina Lamka" w:date="2024-08-02T10:14:00Z" w:initials="GL">
    <w:p w14:paraId="762BB7CC" w14:textId="4874BC17" w:rsidR="00F13A87" w:rsidRDefault="00F13A87" w:rsidP="00F13A87">
      <w:pPr>
        <w:pStyle w:val="CommentText"/>
      </w:pPr>
      <w:r>
        <w:rPr>
          <w:rStyle w:val="CommentReference"/>
        </w:rPr>
        <w:annotationRef/>
      </w:r>
      <w:r>
        <w:t>Super weird way to say this. Cant quite work it to sound good yet</w:t>
      </w:r>
    </w:p>
  </w:comment>
  <w:comment w:id="362" w:author="Kelsey McCune" w:date="2024-08-13T16:14:00Z" w:initials="KM">
    <w:p w14:paraId="25DFCB7D" w14:textId="77777777" w:rsidR="009536E9" w:rsidRDefault="008563F3" w:rsidP="00864815">
      <w:r>
        <w:rPr>
          <w:rStyle w:val="CommentReference"/>
        </w:rPr>
        <w:annotationRef/>
      </w:r>
      <w:r w:rsidR="009536E9">
        <w:rPr>
          <w:sz w:val="20"/>
          <w:szCs w:val="20"/>
        </w:rPr>
        <w:t>Was there a time interval? Or averaged across the trial or something? I’m not remembering how this one works.</w:t>
      </w:r>
    </w:p>
  </w:comment>
  <w:comment w:id="386" w:author="Kelsey McCune" w:date="2024-08-13T18:33:00Z" w:initials="KM">
    <w:p w14:paraId="2861B44C" w14:textId="459670E0" w:rsidR="002441CD" w:rsidRDefault="002441CD" w:rsidP="0039379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first few sentences of this paragraph I might move to the intro. I’m not sure yet what will flow best though.</w:t>
      </w:r>
    </w:p>
  </w:comment>
  <w:comment w:id="485" w:author="Gina Lamka" w:date="2024-08-02T11:22:00Z" w:initials="GL">
    <w:p w14:paraId="5E9FC40C" w14:textId="6AADD014" w:rsidR="004205BE" w:rsidRDefault="005205CC" w:rsidP="004205BE">
      <w:pPr>
        <w:pStyle w:val="CommentText"/>
      </w:pPr>
      <w:r>
        <w:rPr>
          <w:rStyle w:val="CommentReference"/>
        </w:rPr>
        <w:annotationRef/>
      </w:r>
      <w:r w:rsidR="004205BE">
        <w:t>Note to Self: This is not comprehensive. There are several that need added, likely some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07281B" w15:done="0"/>
  <w15:commentEx w15:paraId="54C82108" w15:paraIdParent="2A07281B" w15:done="0"/>
  <w15:commentEx w15:paraId="0B8655F8" w15:done="0"/>
  <w15:commentEx w15:paraId="6094CFDC" w15:done="0"/>
  <w15:commentEx w15:paraId="47F70390" w15:done="0"/>
  <w15:commentEx w15:paraId="6A508094" w15:done="0"/>
  <w15:commentEx w15:paraId="2D61A2BB" w15:done="0"/>
  <w15:commentEx w15:paraId="15ACA82B" w15:done="0"/>
  <w15:commentEx w15:paraId="1BBC30FF" w15:done="0"/>
  <w15:commentEx w15:paraId="1DB06308" w15:done="0"/>
  <w15:commentEx w15:paraId="4CF5F179" w15:done="0"/>
  <w15:commentEx w15:paraId="123D8CEC" w15:done="0"/>
  <w15:commentEx w15:paraId="5E53E4AB" w15:done="0"/>
  <w15:commentEx w15:paraId="53785108" w15:done="0"/>
  <w15:commentEx w15:paraId="49C982BD" w15:done="0"/>
  <w15:commentEx w15:paraId="44B7C0CE" w15:done="0"/>
  <w15:commentEx w15:paraId="04CA9285" w15:done="0"/>
  <w15:commentEx w15:paraId="04F7BACA" w15:done="0"/>
  <w15:commentEx w15:paraId="49ED26A5" w15:done="0"/>
  <w15:commentEx w15:paraId="66CB3E6B" w15:done="0"/>
  <w15:commentEx w15:paraId="22C3B83F" w15:done="0"/>
  <w15:commentEx w15:paraId="4D94E372" w15:done="0"/>
  <w15:commentEx w15:paraId="3C2218DF" w15:done="0"/>
  <w15:commentEx w15:paraId="0F169CFC" w15:paraIdParent="3C2218DF" w15:done="0"/>
  <w15:commentEx w15:paraId="3E228764" w15:done="0"/>
  <w15:commentEx w15:paraId="2DFF54DE" w15:done="0"/>
  <w15:commentEx w15:paraId="762BB7CC" w15:done="1"/>
  <w15:commentEx w15:paraId="25DFCB7D" w15:done="0"/>
  <w15:commentEx w15:paraId="2861B44C" w15:done="0"/>
  <w15:commentEx w15:paraId="5E9FC4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8B22E8B" w16cex:dateUtc="2024-08-01T17:41:00Z"/>
  <w16cex:commentExtensible w16cex:durableId="6CF7A7DA" w16cex:dateUtc="2024-08-01T17:54:00Z"/>
  <w16cex:commentExtensible w16cex:durableId="5D06D5EE" w16cex:dateUtc="2024-08-02T16:27:00Z"/>
  <w16cex:commentExtensible w16cex:durableId="45E09680" w16cex:dateUtc="2024-08-01T17:30:00Z"/>
  <w16cex:commentExtensible w16cex:durableId="7CD3CB98" w16cex:dateUtc="2024-08-01T17:34:00Z"/>
  <w16cex:commentExtensible w16cex:durableId="4BD79384" w16cex:dateUtc="2024-08-01T17:39:00Z"/>
  <w16cex:commentExtensible w16cex:durableId="4F34E8D1" w16cex:dateUtc="2024-08-01T17:59:00Z"/>
  <w16cex:commentExtensible w16cex:durableId="640F36C8" w16cex:dateUtc="2024-08-01T17:56:00Z"/>
  <w16cex:commentExtensible w16cex:durableId="4878936A" w16cex:dateUtc="2024-08-02T16:36:00Z"/>
  <w16cex:commentExtensible w16cex:durableId="11021C65" w16cex:dateUtc="2024-08-02T16:51:00Z"/>
  <w16cex:commentExtensible w16cex:durableId="59DA97F9" w16cex:dateUtc="2024-08-01T17:30:00Z"/>
  <w16cex:commentExtensible w16cex:durableId="06422370" w16cex:dateUtc="2024-08-01T17:34:00Z"/>
  <w16cex:commentExtensible w16cex:durableId="0AF32A4D" w16cex:dateUtc="2024-08-01T17:39:00Z"/>
  <w16cex:commentExtensible w16cex:durableId="492B4A02" w16cex:dateUtc="2024-08-01T17:59:00Z"/>
  <w16cex:commentExtensible w16cex:durableId="3BC4902D" w16cex:dateUtc="2024-08-01T17:56:00Z"/>
  <w16cex:commentExtensible w16cex:durableId="301D1267" w16cex:dateUtc="2024-08-02T16:36:00Z"/>
  <w16cex:commentExtensible w16cex:durableId="0A625277" w16cex:dateUtc="2024-08-02T16:51:00Z"/>
  <w16cex:commentExtensible w16cex:durableId="02639EC5" w16cex:dateUtc="2024-08-04T00:23:00Z"/>
  <w16cex:commentExtensible w16cex:durableId="6AAEC763" w16cex:dateUtc="2024-08-02T16:29:00Z"/>
  <w16cex:commentExtensible w16cex:durableId="6C738678" w16cex:dateUtc="2024-08-01T16:20:00Z"/>
  <w16cex:commentExtensible w16cex:durableId="53BDF2B7" w16cex:dateUtc="2024-08-13T20:52:00Z"/>
  <w16cex:commentExtensible w16cex:durableId="455B76EF" w16cex:dateUtc="2024-08-13T21:07:00Z"/>
  <w16cex:commentExtensible w16cex:durableId="73D027A9" w16cex:dateUtc="2024-08-02T16:05:00Z"/>
  <w16cex:commentExtensible w16cex:durableId="7AAC7004" w16cex:dateUtc="2024-08-14T14:11:00Z"/>
  <w16cex:commentExtensible w16cex:durableId="743553DD" w16cex:dateUtc="2024-08-13T21:07:00Z"/>
  <w16cex:commentExtensible w16cex:durableId="59094C4F" w16cex:dateUtc="2024-08-09T20:40:00Z"/>
  <w16cex:commentExtensible w16cex:durableId="77956638" w16cex:dateUtc="2024-08-02T15:14:00Z"/>
  <w16cex:commentExtensible w16cex:durableId="0322C0AE" w16cex:dateUtc="2024-08-13T21:14:00Z"/>
  <w16cex:commentExtensible w16cex:durableId="7E0DBB31" w16cex:dateUtc="2024-08-13T23:33:00Z"/>
  <w16cex:commentExtensible w16cex:durableId="2FE1AB59" w16cex:dateUtc="2024-08-02T1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07281B" w16cid:durableId="68B22E8B"/>
  <w16cid:commentId w16cid:paraId="54C82108" w16cid:durableId="6CF7A7DA"/>
  <w16cid:commentId w16cid:paraId="0B8655F8" w16cid:durableId="5D06D5EE"/>
  <w16cid:commentId w16cid:paraId="6094CFDC" w16cid:durableId="45E09680"/>
  <w16cid:commentId w16cid:paraId="47F70390" w16cid:durableId="7CD3CB98"/>
  <w16cid:commentId w16cid:paraId="6A508094" w16cid:durableId="4BD79384"/>
  <w16cid:commentId w16cid:paraId="2D61A2BB" w16cid:durableId="4F34E8D1"/>
  <w16cid:commentId w16cid:paraId="15ACA82B" w16cid:durableId="640F36C8"/>
  <w16cid:commentId w16cid:paraId="1BBC30FF" w16cid:durableId="4878936A"/>
  <w16cid:commentId w16cid:paraId="1DB06308" w16cid:durableId="11021C65"/>
  <w16cid:commentId w16cid:paraId="4CF5F179" w16cid:durableId="59DA97F9"/>
  <w16cid:commentId w16cid:paraId="123D8CEC" w16cid:durableId="06422370"/>
  <w16cid:commentId w16cid:paraId="5E53E4AB" w16cid:durableId="0AF32A4D"/>
  <w16cid:commentId w16cid:paraId="53785108" w16cid:durableId="492B4A02"/>
  <w16cid:commentId w16cid:paraId="49C982BD" w16cid:durableId="3BC4902D"/>
  <w16cid:commentId w16cid:paraId="44B7C0CE" w16cid:durableId="301D1267"/>
  <w16cid:commentId w16cid:paraId="04CA9285" w16cid:durableId="0A625277"/>
  <w16cid:commentId w16cid:paraId="04F7BACA" w16cid:durableId="02639EC5"/>
  <w16cid:commentId w16cid:paraId="49ED26A5" w16cid:durableId="6AAEC763"/>
  <w16cid:commentId w16cid:paraId="66CB3E6B" w16cid:durableId="6C738678"/>
  <w16cid:commentId w16cid:paraId="22C3B83F" w16cid:durableId="53BDF2B7"/>
  <w16cid:commentId w16cid:paraId="4D94E372" w16cid:durableId="455B76EF"/>
  <w16cid:commentId w16cid:paraId="3C2218DF" w16cid:durableId="73D027A9"/>
  <w16cid:commentId w16cid:paraId="0F169CFC" w16cid:durableId="7AAC7004"/>
  <w16cid:commentId w16cid:paraId="3E228764" w16cid:durableId="743553DD"/>
  <w16cid:commentId w16cid:paraId="2DFF54DE" w16cid:durableId="59094C4F"/>
  <w16cid:commentId w16cid:paraId="762BB7CC" w16cid:durableId="77956638"/>
  <w16cid:commentId w16cid:paraId="25DFCB7D" w16cid:durableId="0322C0AE"/>
  <w16cid:commentId w16cid:paraId="2861B44C" w16cid:durableId="7E0DBB31"/>
  <w16cid:commentId w16cid:paraId="5E9FC40C" w16cid:durableId="2FE1AB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EE7"/>
    <w:multiLevelType w:val="multilevel"/>
    <w:tmpl w:val="335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5B4"/>
    <w:multiLevelType w:val="multilevel"/>
    <w:tmpl w:val="B58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86EE0"/>
    <w:multiLevelType w:val="multilevel"/>
    <w:tmpl w:val="A76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4F8"/>
    <w:multiLevelType w:val="multilevel"/>
    <w:tmpl w:val="1BF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12AD"/>
    <w:multiLevelType w:val="multilevel"/>
    <w:tmpl w:val="627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4FDF"/>
    <w:multiLevelType w:val="multilevel"/>
    <w:tmpl w:val="B29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03C1F"/>
    <w:multiLevelType w:val="multilevel"/>
    <w:tmpl w:val="4B02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3D97"/>
    <w:multiLevelType w:val="multilevel"/>
    <w:tmpl w:val="252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1989"/>
    <w:multiLevelType w:val="multilevel"/>
    <w:tmpl w:val="949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776C"/>
    <w:multiLevelType w:val="multilevel"/>
    <w:tmpl w:val="7A3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4B86"/>
    <w:multiLevelType w:val="multilevel"/>
    <w:tmpl w:val="2DC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776543">
    <w:abstractNumId w:val="9"/>
  </w:num>
  <w:num w:numId="2" w16cid:durableId="1189834410">
    <w:abstractNumId w:val="6"/>
  </w:num>
  <w:num w:numId="3" w16cid:durableId="2029521818">
    <w:abstractNumId w:val="5"/>
  </w:num>
  <w:num w:numId="4" w16cid:durableId="564804175">
    <w:abstractNumId w:val="7"/>
  </w:num>
  <w:num w:numId="5" w16cid:durableId="514685108">
    <w:abstractNumId w:val="2"/>
  </w:num>
  <w:num w:numId="6" w16cid:durableId="508063965">
    <w:abstractNumId w:val="3"/>
  </w:num>
  <w:num w:numId="7" w16cid:durableId="920337204">
    <w:abstractNumId w:val="1"/>
  </w:num>
  <w:num w:numId="8" w16cid:durableId="235290405">
    <w:abstractNumId w:val="10"/>
  </w:num>
  <w:num w:numId="9" w16cid:durableId="1209031914">
    <w:abstractNumId w:val="4"/>
  </w:num>
  <w:num w:numId="10" w16cid:durableId="1775779613">
    <w:abstractNumId w:val="8"/>
  </w:num>
  <w:num w:numId="11" w16cid:durableId="10104477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a Lamka">
    <w15:presenceInfo w15:providerId="AD" w15:userId="S::gfl0003@auburn.edu::0aca0fc3-0e9a-4da2-a023-68763baebc15"/>
  </w15:person>
  <w15:person w15:author="Kelsey McCune">
    <w15:presenceInfo w15:providerId="Windows Live" w15:userId="4e0c0c60018ab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6D"/>
    <w:rsid w:val="00021D1C"/>
    <w:rsid w:val="000427D7"/>
    <w:rsid w:val="00047B0E"/>
    <w:rsid w:val="00054137"/>
    <w:rsid w:val="000D669F"/>
    <w:rsid w:val="0012399E"/>
    <w:rsid w:val="0018327B"/>
    <w:rsid w:val="001952E3"/>
    <w:rsid w:val="001B0313"/>
    <w:rsid w:val="001F4FC6"/>
    <w:rsid w:val="0024131E"/>
    <w:rsid w:val="002441CD"/>
    <w:rsid w:val="00296D26"/>
    <w:rsid w:val="00320DA5"/>
    <w:rsid w:val="003315B0"/>
    <w:rsid w:val="0035595C"/>
    <w:rsid w:val="0039101D"/>
    <w:rsid w:val="003A5CBC"/>
    <w:rsid w:val="003B1A0F"/>
    <w:rsid w:val="003B7161"/>
    <w:rsid w:val="003C7EEF"/>
    <w:rsid w:val="00402C3D"/>
    <w:rsid w:val="0041277D"/>
    <w:rsid w:val="004134D6"/>
    <w:rsid w:val="004205BE"/>
    <w:rsid w:val="00432ED8"/>
    <w:rsid w:val="00477234"/>
    <w:rsid w:val="00482D51"/>
    <w:rsid w:val="00490CB5"/>
    <w:rsid w:val="00504AF9"/>
    <w:rsid w:val="005205CC"/>
    <w:rsid w:val="005563D8"/>
    <w:rsid w:val="00566DF4"/>
    <w:rsid w:val="005A32D8"/>
    <w:rsid w:val="005B6D14"/>
    <w:rsid w:val="005B7B10"/>
    <w:rsid w:val="005C63D9"/>
    <w:rsid w:val="005D2B82"/>
    <w:rsid w:val="005E54CD"/>
    <w:rsid w:val="00642B2F"/>
    <w:rsid w:val="0065134C"/>
    <w:rsid w:val="0070103C"/>
    <w:rsid w:val="00705F0E"/>
    <w:rsid w:val="007105E0"/>
    <w:rsid w:val="0073630D"/>
    <w:rsid w:val="007425B0"/>
    <w:rsid w:val="007476C3"/>
    <w:rsid w:val="00780358"/>
    <w:rsid w:val="007D1AF1"/>
    <w:rsid w:val="008563F3"/>
    <w:rsid w:val="008B6811"/>
    <w:rsid w:val="008D516A"/>
    <w:rsid w:val="009536E9"/>
    <w:rsid w:val="00971131"/>
    <w:rsid w:val="0097581D"/>
    <w:rsid w:val="009965F7"/>
    <w:rsid w:val="0099777D"/>
    <w:rsid w:val="009B1816"/>
    <w:rsid w:val="009B57A7"/>
    <w:rsid w:val="00A14966"/>
    <w:rsid w:val="00A15C78"/>
    <w:rsid w:val="00A44936"/>
    <w:rsid w:val="00A505CD"/>
    <w:rsid w:val="00A62E2F"/>
    <w:rsid w:val="00A6635D"/>
    <w:rsid w:val="00AF653F"/>
    <w:rsid w:val="00B23082"/>
    <w:rsid w:val="00B35BBD"/>
    <w:rsid w:val="00B433FB"/>
    <w:rsid w:val="00B500A6"/>
    <w:rsid w:val="00B71E98"/>
    <w:rsid w:val="00BA0BF4"/>
    <w:rsid w:val="00C334ED"/>
    <w:rsid w:val="00C73C0E"/>
    <w:rsid w:val="00CA46DE"/>
    <w:rsid w:val="00CB0D23"/>
    <w:rsid w:val="00CC0E5B"/>
    <w:rsid w:val="00CE0763"/>
    <w:rsid w:val="00D6010E"/>
    <w:rsid w:val="00D83C8D"/>
    <w:rsid w:val="00D87942"/>
    <w:rsid w:val="00DB408C"/>
    <w:rsid w:val="00E1296D"/>
    <w:rsid w:val="00E2589A"/>
    <w:rsid w:val="00E4323E"/>
    <w:rsid w:val="00E90BFC"/>
    <w:rsid w:val="00EB27DB"/>
    <w:rsid w:val="00EB57C5"/>
    <w:rsid w:val="00EC7F61"/>
    <w:rsid w:val="00F13A87"/>
    <w:rsid w:val="00F6656C"/>
    <w:rsid w:val="00FC1F4B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2FA1"/>
  <w15:docId w15:val="{102D9E5C-8E2E-4C21-9258-6CCFB19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3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7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36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9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7942"/>
    <w:rPr>
      <w:color w:val="666666"/>
    </w:rPr>
  </w:style>
  <w:style w:type="paragraph" w:styleId="Revision">
    <w:name w:val="Revision"/>
    <w:hidden/>
    <w:uiPriority w:val="99"/>
    <w:semiHidden/>
    <w:rsid w:val="00566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462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00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81/xeno.2018.7820" TargetMode="External"/><Relationship Id="rId13" Type="http://schemas.openxmlformats.org/officeDocument/2006/relationships/hyperlink" Target="https://doi.org/10.1016/j.neuro.2020.04.007" TargetMode="External"/><Relationship Id="rId3" Type="http://schemas.openxmlformats.org/officeDocument/2006/relationships/hyperlink" Target="https://doi.org/10.1016/j.envres.2020.109530" TargetMode="External"/><Relationship Id="rId7" Type="http://schemas.openxmlformats.org/officeDocument/2006/relationships/hyperlink" Target="https://doi.org/10.1016/j.neuro.2020.04.007" TargetMode="External"/><Relationship Id="rId12" Type="http://schemas.openxmlformats.org/officeDocument/2006/relationships/hyperlink" Target="https://doi.org/10.1016/j.foodres.2017.07.033" TargetMode="External"/><Relationship Id="rId2" Type="http://schemas.openxmlformats.org/officeDocument/2006/relationships/hyperlink" Target="https://link.springer.com/article/10.1007/s12640-023-00658-z" TargetMode="External"/><Relationship Id="rId16" Type="http://schemas.openxmlformats.org/officeDocument/2006/relationships/hyperlink" Target="https://pubmed.ncbi.nlm.nih.gov/36996974/" TargetMode="External"/><Relationship Id="rId1" Type="http://schemas.openxmlformats.org/officeDocument/2006/relationships/hyperlink" Target="https://doi.org/10.3390/toxins10020083" TargetMode="External"/><Relationship Id="rId6" Type="http://schemas.openxmlformats.org/officeDocument/2006/relationships/hyperlink" Target="https://doi.org/10.1016/j.foodres.2017.07.033" TargetMode="External"/><Relationship Id="rId11" Type="http://schemas.openxmlformats.org/officeDocument/2006/relationships/hyperlink" Target="https://doi.org/10.1039/B809231A" TargetMode="External"/><Relationship Id="rId5" Type="http://schemas.openxmlformats.org/officeDocument/2006/relationships/hyperlink" Target="https://doi.org/10.1039/B809231A" TargetMode="External"/><Relationship Id="rId15" Type="http://schemas.openxmlformats.org/officeDocument/2006/relationships/hyperlink" Target="https://doi.org/10.1016/j.neuro.2020.04.007" TargetMode="External"/><Relationship Id="rId10" Type="http://schemas.openxmlformats.org/officeDocument/2006/relationships/hyperlink" Target="https://doi.org/10.1073/pnas.0914417107" TargetMode="External"/><Relationship Id="rId4" Type="http://schemas.openxmlformats.org/officeDocument/2006/relationships/hyperlink" Target="https://doi.org/10.1073/pnas.0914417107" TargetMode="External"/><Relationship Id="rId9" Type="http://schemas.openxmlformats.org/officeDocument/2006/relationships/hyperlink" Target="https://doi.org/10.1016/j.envres.2020.109530" TargetMode="External"/><Relationship Id="rId14" Type="http://schemas.openxmlformats.org/officeDocument/2006/relationships/hyperlink" Target="https://doi.org/10.4081/xeno.2018.782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+cQJE8LlAeN7sw4HOhOer2l9Zg==">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3428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Gina Lamka</dc:creator>
  <cp:lastModifiedBy>Kelsey McCune</cp:lastModifiedBy>
  <cp:revision>13</cp:revision>
  <dcterms:created xsi:type="dcterms:W3CDTF">2024-08-04T00:17:00Z</dcterms:created>
  <dcterms:modified xsi:type="dcterms:W3CDTF">2024-08-14T16:09:00Z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56943d18-f288-3886-b08a-c2fdd749d110</vt:lpwstr>
  </property>
  <property fmtid="{D5CDD505-2E9C-101B-9397-08002B2CF9AE}" pid="24" name="Mendeley Citation Style_1">
    <vt:lpwstr>http://www.zotero.org/styles/nature</vt:lpwstr>
  </property>
</Properties>
</file>